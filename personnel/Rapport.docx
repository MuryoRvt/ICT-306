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6B55" w14:textId="7C95B666" w:rsidR="007F30AE" w:rsidRPr="000E7483" w:rsidRDefault="00A03E01" w:rsidP="000E7483">
      <w:pPr>
        <w:pStyle w:val="Titre"/>
      </w:pPr>
      <w:r>
        <w:t>Rapport 306</w:t>
      </w:r>
    </w:p>
    <w:p w14:paraId="67CA6408"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4BA9B4ED" wp14:editId="488EC5D5">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5A6C8409"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10123426" w14:textId="77777777" w:rsidR="007F30AE" w:rsidRPr="000E7483" w:rsidRDefault="007F30AE" w:rsidP="000E7483">
      <w:pPr>
        <w:spacing w:before="2000"/>
        <w:jc w:val="center"/>
      </w:pPr>
      <w:r w:rsidRPr="000E7483">
        <w:t>Nom de l’auteur – Classe</w:t>
      </w:r>
    </w:p>
    <w:p w14:paraId="25675858" w14:textId="77777777" w:rsidR="007F30AE" w:rsidRPr="000E7483" w:rsidRDefault="007F30AE" w:rsidP="000E7483">
      <w:pPr>
        <w:jc w:val="center"/>
      </w:pPr>
      <w:r w:rsidRPr="000E7483">
        <w:t>Lieu</w:t>
      </w:r>
    </w:p>
    <w:p w14:paraId="08B4E6D6" w14:textId="77777777" w:rsidR="007F30AE" w:rsidRPr="000E7483" w:rsidRDefault="007F30AE" w:rsidP="000E7483">
      <w:pPr>
        <w:jc w:val="center"/>
      </w:pPr>
      <w:r w:rsidRPr="000E7483">
        <w:t>Durée</w:t>
      </w:r>
    </w:p>
    <w:p w14:paraId="1F08626E" w14:textId="77777777" w:rsidR="007F30AE" w:rsidRPr="000E7483" w:rsidRDefault="007F30AE" w:rsidP="000E7483">
      <w:pPr>
        <w:jc w:val="center"/>
      </w:pPr>
      <w:r w:rsidRPr="000E7483">
        <w:t>Nom du chef de projet</w:t>
      </w:r>
    </w:p>
    <w:p w14:paraId="1FB4E2C4" w14:textId="77777777" w:rsidR="007F30AE" w:rsidRPr="000E7483" w:rsidRDefault="007F30AE" w:rsidP="000E7483">
      <w:pPr>
        <w:jc w:val="center"/>
      </w:pPr>
      <w:r w:rsidRPr="000E7483">
        <w:t>(Nom et adresse du mandant)</w:t>
      </w:r>
    </w:p>
    <w:p w14:paraId="796C33A5" w14:textId="77777777" w:rsidR="007F30AE" w:rsidRPr="007F30AE" w:rsidRDefault="007F30AE" w:rsidP="001764CE">
      <w:pPr>
        <w:pStyle w:val="Titre"/>
      </w:pPr>
      <w:r w:rsidRPr="00AA4393">
        <w:br w:type="page"/>
      </w:r>
      <w:r w:rsidRPr="007F30AE">
        <w:lastRenderedPageBreak/>
        <w:t>Table des matières</w:t>
      </w:r>
    </w:p>
    <w:p w14:paraId="470634DB" w14:textId="694D56F7"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54268F66" w14:textId="010E227D" w:rsidR="00116F07" w:rsidRDefault="00000000">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66580DB9" w14:textId="41235E02" w:rsidR="00116F07" w:rsidRDefault="00000000">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5B1371F5" w14:textId="46C20C59" w:rsidR="00116F07" w:rsidRDefault="00000000">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1407B898" w14:textId="1BB4C83F" w:rsidR="00116F07" w:rsidRDefault="00000000">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07416AFA" w14:textId="2CE01468" w:rsidR="00116F07" w:rsidRDefault="00000000">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73B19E6E" w14:textId="4098DB1D"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0017E936" w14:textId="721C3CCE"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305A6AD9" w14:textId="2FC944D0"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17C1E373" w14:textId="5BE44CA6"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043F6103" w14:textId="78963169"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0E796657" w14:textId="5727518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6257DE90" w14:textId="47237B3E"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600214AD" w14:textId="0C4552AD" w:rsidR="00116F07" w:rsidRDefault="00000000">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4AE00CEF" w14:textId="34934466"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105D0FBC" w14:textId="5D9E487E"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5D3149C8" w14:textId="41BBDA1C"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46E8571F" w14:textId="6ABEA787" w:rsidR="00116F07" w:rsidRDefault="00000000">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132687">
          <w:rPr>
            <w:noProof/>
            <w:webHidden/>
          </w:rPr>
          <w:t>8</w:t>
        </w:r>
        <w:r w:rsidR="00116F07">
          <w:rPr>
            <w:noProof/>
            <w:webHidden/>
          </w:rPr>
          <w:fldChar w:fldCharType="end"/>
        </w:r>
      </w:hyperlink>
    </w:p>
    <w:p w14:paraId="5A631574" w14:textId="0AE49EBB" w:rsidR="00116F07" w:rsidRDefault="00000000">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132687">
          <w:rPr>
            <w:noProof/>
            <w:webHidden/>
          </w:rPr>
          <w:t>8</w:t>
        </w:r>
        <w:r w:rsidR="00116F07">
          <w:rPr>
            <w:noProof/>
            <w:webHidden/>
          </w:rPr>
          <w:fldChar w:fldCharType="end"/>
        </w:r>
      </w:hyperlink>
    </w:p>
    <w:p w14:paraId="263AF123" w14:textId="3E751A72" w:rsidR="00116F07" w:rsidRDefault="00000000">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132687">
          <w:rPr>
            <w:noProof/>
            <w:webHidden/>
          </w:rPr>
          <w:t>8</w:t>
        </w:r>
        <w:r w:rsidR="00116F07">
          <w:rPr>
            <w:noProof/>
            <w:webHidden/>
          </w:rPr>
          <w:fldChar w:fldCharType="end"/>
        </w:r>
      </w:hyperlink>
    </w:p>
    <w:p w14:paraId="3E419811" w14:textId="4729F39A"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132687">
          <w:rPr>
            <w:noProof/>
            <w:webHidden/>
          </w:rPr>
          <w:t>8</w:t>
        </w:r>
        <w:r w:rsidR="00116F07">
          <w:rPr>
            <w:noProof/>
            <w:webHidden/>
          </w:rPr>
          <w:fldChar w:fldCharType="end"/>
        </w:r>
      </w:hyperlink>
    </w:p>
    <w:p w14:paraId="7573A189" w14:textId="6FB1AC3A" w:rsidR="00116F07" w:rsidRDefault="00000000">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132687">
          <w:rPr>
            <w:noProof/>
            <w:webHidden/>
          </w:rPr>
          <w:t>8</w:t>
        </w:r>
        <w:r w:rsidR="00116F07">
          <w:rPr>
            <w:noProof/>
            <w:webHidden/>
          </w:rPr>
          <w:fldChar w:fldCharType="end"/>
        </w:r>
      </w:hyperlink>
    </w:p>
    <w:p w14:paraId="7008EB0B" w14:textId="5A1446B2" w:rsidR="00116F07" w:rsidRDefault="00000000">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212E02F4" w14:textId="44F84801" w:rsidR="00116F07" w:rsidRDefault="00000000">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7D340B27" w14:textId="0AA97043"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509CC011" w14:textId="59EAD473" w:rsidR="00116F07" w:rsidRDefault="00000000">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28813168" w14:textId="11596576" w:rsidR="00116F07" w:rsidRDefault="00000000">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7F512577" w14:textId="70939299" w:rsidR="00116F07" w:rsidRDefault="00000000">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67173965" w14:textId="0CCC3CB6"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0101B894" w14:textId="7E8E5DAD" w:rsidR="00116F07" w:rsidRDefault="00000000">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3A12B3EC" w14:textId="1780E88C" w:rsidR="00116F07" w:rsidRDefault="00000000">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7A8D3A60" w14:textId="318D860A" w:rsidR="00116F07" w:rsidRDefault="00000000">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170571C9" w14:textId="6CF0F1A3"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46EAD7B4" w14:textId="3EB8DB4F" w:rsidR="00116F07" w:rsidRDefault="00000000">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3A61EA42" w14:textId="3821046E" w:rsidR="00116F07" w:rsidRDefault="00000000">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5964C5F5" w14:textId="3CD8D494" w:rsidR="00116F07" w:rsidRDefault="00000000">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132687">
          <w:rPr>
            <w:noProof/>
            <w:webHidden/>
          </w:rPr>
          <w:t>10</w:t>
        </w:r>
        <w:r w:rsidR="00116F07">
          <w:rPr>
            <w:noProof/>
            <w:webHidden/>
          </w:rPr>
          <w:fldChar w:fldCharType="end"/>
        </w:r>
      </w:hyperlink>
    </w:p>
    <w:p w14:paraId="0A0B3BFF" w14:textId="2DCA2C1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132687">
          <w:rPr>
            <w:noProof/>
            <w:webHidden/>
          </w:rPr>
          <w:t>10</w:t>
        </w:r>
        <w:r w:rsidR="00116F07">
          <w:rPr>
            <w:noProof/>
            <w:webHidden/>
          </w:rPr>
          <w:fldChar w:fldCharType="end"/>
        </w:r>
      </w:hyperlink>
    </w:p>
    <w:p w14:paraId="6C096001" w14:textId="77777777" w:rsidR="00742484" w:rsidRDefault="00A65F0B">
      <w:r>
        <w:rPr>
          <w:rFonts w:cs="Arial"/>
          <w:i/>
          <w:iCs/>
          <w:caps/>
          <w:sz w:val="22"/>
          <w:szCs w:val="22"/>
        </w:rPr>
        <w:fldChar w:fldCharType="end"/>
      </w:r>
      <w:r w:rsidR="00742484">
        <w:br w:type="page"/>
      </w:r>
    </w:p>
    <w:p w14:paraId="3EB4F34F" w14:textId="77777777"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14:paraId="3EE6FBBC" w14:textId="77777777" w:rsidR="008E53F9" w:rsidRPr="008E53F9" w:rsidRDefault="008E53F9" w:rsidP="008E53F9">
      <w:pPr>
        <w:pStyle w:val="Corpsdetexte"/>
      </w:pPr>
    </w:p>
    <w:p w14:paraId="3E543390" w14:textId="77777777" w:rsidR="00D160DD" w:rsidRDefault="00753A51" w:rsidP="008E53F9">
      <w:pPr>
        <w:pStyle w:val="Titre2"/>
      </w:pPr>
      <w:bookmarkStart w:id="3" w:name="_Toc128323753"/>
      <w:bookmarkStart w:id="4" w:name="_Toc532179969"/>
      <w:bookmarkStart w:id="5" w:name="_Toc165969639"/>
      <w:r>
        <w:t>T</w:t>
      </w:r>
      <w:r w:rsidR="00902523">
        <w:t>itr</w:t>
      </w:r>
      <w:r w:rsidR="0015167D">
        <w:t>e</w:t>
      </w:r>
      <w:bookmarkEnd w:id="3"/>
    </w:p>
    <w:p w14:paraId="3F4AF41A" w14:textId="77777777" w:rsidR="0015167D" w:rsidRPr="0015167D" w:rsidRDefault="0015167D" w:rsidP="0015167D">
      <w:pPr>
        <w:pStyle w:val="Retraitcorpsdetexte"/>
      </w:pPr>
    </w:p>
    <w:p w14:paraId="39836CA7" w14:textId="77777777"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14:paraId="01EC0908" w14:textId="77777777" w:rsidR="0076036D" w:rsidRDefault="0076036D" w:rsidP="0015167D">
      <w:pPr>
        <w:pStyle w:val="Informations"/>
      </w:pPr>
    </w:p>
    <w:p w14:paraId="57231A86" w14:textId="77777777" w:rsidR="0076036D" w:rsidRDefault="0076036D" w:rsidP="0015167D">
      <w:pPr>
        <w:pStyle w:val="Informations"/>
      </w:pPr>
      <w:r>
        <w:t xml:space="preserve">Exemple :  </w:t>
      </w:r>
    </w:p>
    <w:p w14:paraId="78BD5D5F" w14:textId="77777777" w:rsidR="0076036D" w:rsidRPr="0076036D" w:rsidRDefault="0076036D" w:rsidP="0076036D">
      <w:pPr>
        <w:pStyle w:val="Informations"/>
        <w:jc w:val="center"/>
        <w:rPr>
          <w:b/>
          <w:bCs/>
          <w:sz w:val="20"/>
          <w:szCs w:val="24"/>
        </w:rPr>
      </w:pPr>
      <w:proofErr w:type="spellStart"/>
      <w:r w:rsidRPr="0076036D">
        <w:rPr>
          <w:b/>
          <w:bCs/>
          <w:sz w:val="20"/>
          <w:szCs w:val="24"/>
        </w:rPr>
        <w:t>MyColoc</w:t>
      </w:r>
      <w:proofErr w:type="spellEnd"/>
    </w:p>
    <w:p w14:paraId="13B3FC6D" w14:textId="77777777" w:rsidR="0076036D" w:rsidRDefault="0076036D" w:rsidP="0076036D">
      <w:pPr>
        <w:pStyle w:val="Informations"/>
        <w:jc w:val="center"/>
      </w:pPr>
      <w:r>
        <w:t>Une application mobile pour gérer les tâches à faire dans une colocation</w:t>
      </w:r>
    </w:p>
    <w:p w14:paraId="7AE79F43" w14:textId="77777777" w:rsidR="0015167D" w:rsidRPr="00F664DF" w:rsidRDefault="0015167D" w:rsidP="0015167D">
      <w:pPr>
        <w:pStyle w:val="Retraitcorpsdetexte"/>
      </w:pPr>
    </w:p>
    <w:p w14:paraId="22D5B9FD" w14:textId="77777777" w:rsidR="00753A51" w:rsidRDefault="00902523" w:rsidP="008E53F9">
      <w:pPr>
        <w:pStyle w:val="Titre2"/>
      </w:pPr>
      <w:bookmarkStart w:id="6" w:name="_Toc128323754"/>
      <w:r>
        <w:t>Description</w:t>
      </w:r>
      <w:bookmarkEnd w:id="6"/>
    </w:p>
    <w:p w14:paraId="7C4CE112" w14:textId="77777777" w:rsidR="0015167D" w:rsidRPr="0015167D" w:rsidRDefault="0015167D" w:rsidP="0015167D">
      <w:pPr>
        <w:pStyle w:val="Retraitcorpsdetexte"/>
      </w:pPr>
    </w:p>
    <w:p w14:paraId="2C63584A" w14:textId="77777777" w:rsidR="0015167D" w:rsidRDefault="0015167D" w:rsidP="0015167D">
      <w:pPr>
        <w:pStyle w:val="Informations"/>
      </w:pPr>
      <w:r>
        <w:t xml:space="preserve">A </w:t>
      </w:r>
      <w:proofErr w:type="spellStart"/>
      <w:proofErr w:type="gramStart"/>
      <w:r>
        <w:t>compléter</w:t>
      </w:r>
      <w:r w:rsidR="00542CE3">
        <w:t>,</w:t>
      </w:r>
      <w:r w:rsidR="009B009E">
        <w:t>par</w:t>
      </w:r>
      <w:proofErr w:type="spellEnd"/>
      <w:proofErr w:type="gramEnd"/>
      <w:r w:rsidR="009B009E">
        <w:t xml:space="preserve"> une explication du contexte, de la situation, des raisons</w:t>
      </w:r>
      <w:r w:rsidR="00542CE3">
        <w:t xml:space="preserve"> générales de la mise en route d’un tel projet. Le lecteur doit pouvoir comprendre les motivations du lancement du projet</w:t>
      </w:r>
      <w:r>
        <w:t xml:space="preserve">… </w:t>
      </w:r>
    </w:p>
    <w:p w14:paraId="7A3EE652" w14:textId="77777777" w:rsidR="0015167D" w:rsidRPr="00F664DF" w:rsidRDefault="0015167D" w:rsidP="0015167D">
      <w:pPr>
        <w:pStyle w:val="Retraitcorpsdetexte"/>
      </w:pPr>
    </w:p>
    <w:p w14:paraId="5A16D704" w14:textId="77777777" w:rsidR="00753A51" w:rsidRDefault="00902523" w:rsidP="008E53F9">
      <w:pPr>
        <w:pStyle w:val="Titre2"/>
      </w:pPr>
      <w:bookmarkStart w:id="7" w:name="_Toc128323755"/>
      <w:r>
        <w:t>Matériel et logiciels à disposition</w:t>
      </w:r>
      <w:bookmarkEnd w:id="7"/>
    </w:p>
    <w:p w14:paraId="39439EC7" w14:textId="77777777" w:rsidR="0015167D" w:rsidRPr="0015167D" w:rsidRDefault="0015167D" w:rsidP="0015167D">
      <w:pPr>
        <w:pStyle w:val="Retraitcorpsdetexte"/>
      </w:pPr>
    </w:p>
    <w:p w14:paraId="722F0877" w14:textId="77777777" w:rsidR="0015167D" w:rsidRDefault="0015167D" w:rsidP="0015167D">
      <w:pPr>
        <w:pStyle w:val="Informations"/>
      </w:pPr>
      <w:r>
        <w:t>A compléter</w:t>
      </w:r>
      <w:r w:rsidR="00542CE3">
        <w:t xml:space="preserve"> par ce qui est nécessaire pour le démarrage</w:t>
      </w:r>
      <w:r>
        <w:t xml:space="preserve"> … </w:t>
      </w:r>
    </w:p>
    <w:p w14:paraId="1164A4B6" w14:textId="77777777" w:rsidR="00F664DF" w:rsidRPr="00F664DF" w:rsidRDefault="00F664DF" w:rsidP="00F664DF">
      <w:pPr>
        <w:pStyle w:val="Retraitcorpsdetexte"/>
      </w:pPr>
    </w:p>
    <w:p w14:paraId="5D0F87BF" w14:textId="77777777" w:rsidR="00753A51" w:rsidRDefault="00753A51" w:rsidP="008E53F9">
      <w:pPr>
        <w:pStyle w:val="Titre2"/>
      </w:pPr>
      <w:bookmarkStart w:id="8" w:name="_Toc128323756"/>
      <w:r>
        <w:t>P</w:t>
      </w:r>
      <w:r w:rsidR="00902523">
        <w:t>rérequis</w:t>
      </w:r>
      <w:bookmarkEnd w:id="8"/>
    </w:p>
    <w:p w14:paraId="37D79BFB" w14:textId="77777777" w:rsidR="0015167D" w:rsidRPr="0015167D" w:rsidRDefault="0015167D" w:rsidP="0015167D">
      <w:pPr>
        <w:pStyle w:val="Retraitcorpsdetexte"/>
      </w:pPr>
    </w:p>
    <w:p w14:paraId="6587ADBE"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21214FC1" w14:textId="77777777" w:rsidR="0015167D" w:rsidRPr="00F664DF" w:rsidRDefault="0015167D" w:rsidP="0015167D">
      <w:pPr>
        <w:pStyle w:val="Retraitcorpsdetexte"/>
      </w:pPr>
    </w:p>
    <w:p w14:paraId="15FD7103" w14:textId="77777777" w:rsidR="00753A51" w:rsidRDefault="00902523" w:rsidP="008E53F9">
      <w:pPr>
        <w:pStyle w:val="Titre2"/>
      </w:pPr>
      <w:bookmarkStart w:id="9" w:name="_Toc128323757"/>
      <w:r>
        <w:t>Cahier des charges</w:t>
      </w:r>
      <w:bookmarkEnd w:id="9"/>
    </w:p>
    <w:p w14:paraId="36E54806" w14:textId="77777777" w:rsidR="00D160DD" w:rsidRDefault="00EE16F0" w:rsidP="00AA4393">
      <w:pPr>
        <w:pStyle w:val="Titre3"/>
      </w:pPr>
      <w:bookmarkStart w:id="10" w:name="_Toc128323758"/>
      <w:r w:rsidRPr="00EE16F0">
        <w:t>Objectifs et portée du projet</w:t>
      </w:r>
      <w:bookmarkEnd w:id="10"/>
    </w:p>
    <w:p w14:paraId="1508D00B" w14:textId="77777777" w:rsidR="00920F4E" w:rsidRDefault="00920F4E" w:rsidP="00920F4E">
      <w:pPr>
        <w:pStyle w:val="Retraitcorpsdetexte3"/>
      </w:pPr>
    </w:p>
    <w:p w14:paraId="0E2202E0"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9D50CCA" w14:textId="77777777" w:rsidR="0015167D" w:rsidRPr="00920F4E" w:rsidRDefault="0015167D" w:rsidP="00920F4E">
      <w:pPr>
        <w:pStyle w:val="Retraitcorpsdetexte3"/>
      </w:pPr>
    </w:p>
    <w:p w14:paraId="0D586AD1" w14:textId="77777777" w:rsidR="00753A51" w:rsidRDefault="00542CE3" w:rsidP="006E2CE8">
      <w:pPr>
        <w:pStyle w:val="Titre3"/>
      </w:pPr>
      <w:bookmarkStart w:id="11" w:name="_Toc128323759"/>
      <w:r w:rsidRPr="00EE16F0">
        <w:t xml:space="preserve">Caractéristiques des utilisateurs et </w:t>
      </w:r>
      <w:r>
        <w:t>impacts</w:t>
      </w:r>
      <w:bookmarkEnd w:id="11"/>
    </w:p>
    <w:p w14:paraId="140687B4" w14:textId="77777777" w:rsidR="00F664DF" w:rsidRDefault="00F664DF" w:rsidP="00F664DF">
      <w:pPr>
        <w:pStyle w:val="Retraitcorpsdetexte3"/>
      </w:pPr>
    </w:p>
    <w:p w14:paraId="5990CB92" w14:textId="77777777"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14:paraId="22DE8F4F" w14:textId="77777777" w:rsidR="0015167D" w:rsidRPr="00F664DF" w:rsidRDefault="0015167D" w:rsidP="00F664DF">
      <w:pPr>
        <w:pStyle w:val="Retraitcorpsdetexte3"/>
      </w:pPr>
    </w:p>
    <w:p w14:paraId="4F2C996C" w14:textId="77777777" w:rsidR="00753A51" w:rsidRDefault="00542CE3" w:rsidP="006E2CE8">
      <w:pPr>
        <w:pStyle w:val="Titre3"/>
      </w:pPr>
      <w:bookmarkStart w:id="12" w:name="_Toc128323760"/>
      <w:r w:rsidRPr="00EE16F0">
        <w:t>Fonctionnalités requises (du point de vue de l’utilisateur)</w:t>
      </w:r>
      <w:bookmarkEnd w:id="12"/>
    </w:p>
    <w:p w14:paraId="7D06A843" w14:textId="77777777" w:rsidR="00F664DF" w:rsidRDefault="00F664DF" w:rsidP="00F664DF">
      <w:pPr>
        <w:pStyle w:val="Retraitcorpsdetexte3"/>
      </w:pPr>
    </w:p>
    <w:p w14:paraId="0371FEFD"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474FF212" w14:textId="77777777" w:rsidR="0015167D" w:rsidRPr="00F664DF" w:rsidRDefault="0015167D" w:rsidP="00F664DF">
      <w:pPr>
        <w:pStyle w:val="Retraitcorpsdetexte3"/>
      </w:pPr>
    </w:p>
    <w:p w14:paraId="6106854A" w14:textId="77777777" w:rsidR="00753A51" w:rsidRDefault="00753A51" w:rsidP="00EE55F0">
      <w:pPr>
        <w:pStyle w:val="Titre3"/>
      </w:pPr>
      <w:bookmarkStart w:id="13" w:name="_Toc128323761"/>
      <w:r w:rsidRPr="00EE16F0">
        <w:lastRenderedPageBreak/>
        <w:t>Contraintes</w:t>
      </w:r>
      <w:bookmarkEnd w:id="13"/>
    </w:p>
    <w:p w14:paraId="52343F2C" w14:textId="77777777" w:rsidR="00F664DF" w:rsidRDefault="00F664DF" w:rsidP="00F664DF">
      <w:pPr>
        <w:pStyle w:val="Retraitcorpsdetexte3"/>
      </w:pPr>
    </w:p>
    <w:p w14:paraId="39686C47"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760EABD8" w14:textId="77777777" w:rsidR="0015167D" w:rsidRPr="00F664DF" w:rsidRDefault="0015167D" w:rsidP="00F664DF">
      <w:pPr>
        <w:pStyle w:val="Retraitcorpsdetexte3"/>
      </w:pPr>
    </w:p>
    <w:p w14:paraId="2BE36552" w14:textId="77777777" w:rsidR="00753A51" w:rsidRDefault="00753A51" w:rsidP="006E2CE8">
      <w:pPr>
        <w:pStyle w:val="Titre3"/>
      </w:pPr>
      <w:bookmarkStart w:id="14" w:name="_Toc128323762"/>
      <w:r w:rsidRPr="00EE16F0">
        <w:t>Travail à réaliser par l'apprenti</w:t>
      </w:r>
      <w:bookmarkEnd w:id="14"/>
    </w:p>
    <w:p w14:paraId="4DB2CB56" w14:textId="77777777" w:rsidR="00F664DF" w:rsidRDefault="00F664DF" w:rsidP="00F664DF">
      <w:pPr>
        <w:pStyle w:val="Retraitcorpsdetexte3"/>
      </w:pPr>
    </w:p>
    <w:p w14:paraId="5F2F8632"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3D3C11D8" w14:textId="77777777" w:rsidR="0015167D" w:rsidRPr="00F664DF" w:rsidRDefault="0015167D" w:rsidP="00F664DF">
      <w:pPr>
        <w:pStyle w:val="Retraitcorpsdetexte3"/>
      </w:pPr>
    </w:p>
    <w:p w14:paraId="4485519A" w14:textId="77777777" w:rsidR="00753A51" w:rsidRDefault="00753A51" w:rsidP="006E2CE8">
      <w:pPr>
        <w:pStyle w:val="Titre3"/>
      </w:pPr>
      <w:bookmarkStart w:id="15" w:name="_Toc128323763"/>
      <w:r w:rsidRPr="00EE16F0">
        <w:t>Si le temps le permet …</w:t>
      </w:r>
      <w:bookmarkEnd w:id="15"/>
    </w:p>
    <w:p w14:paraId="49985B62" w14:textId="77777777" w:rsidR="00F664DF" w:rsidRDefault="00F664DF" w:rsidP="00F664DF">
      <w:pPr>
        <w:pStyle w:val="Retraitcorpsdetexte3"/>
      </w:pPr>
    </w:p>
    <w:p w14:paraId="74F6A1A7" w14:textId="77777777" w:rsidR="0015167D" w:rsidRDefault="008E53F9" w:rsidP="0015167D">
      <w:pPr>
        <w:pStyle w:val="Informations"/>
      </w:pPr>
      <w:r>
        <w:t xml:space="preserve">Objectifs </w:t>
      </w:r>
      <w:proofErr w:type="spellStart"/>
      <w:r>
        <w:t>complémentaires</w:t>
      </w:r>
      <w:r w:rsidR="005B27EF">
        <w:t>au</w:t>
      </w:r>
      <w:proofErr w:type="spellEnd"/>
      <w:r w:rsidR="005B27EF">
        <w:t xml:space="preserve"> cas où le projet n’est pas assez ambitieux dans le temps imparti</w:t>
      </w:r>
      <w:r w:rsidR="0015167D">
        <w:t xml:space="preserve">… </w:t>
      </w:r>
    </w:p>
    <w:p w14:paraId="34A488D1" w14:textId="77777777" w:rsidR="0015167D" w:rsidRPr="00F664DF" w:rsidRDefault="0015167D" w:rsidP="00F664DF">
      <w:pPr>
        <w:pStyle w:val="Retraitcorpsdetexte3"/>
      </w:pPr>
    </w:p>
    <w:p w14:paraId="27218B3A" w14:textId="77777777" w:rsidR="00753A51" w:rsidRDefault="00753A51" w:rsidP="006E2CE8">
      <w:pPr>
        <w:pStyle w:val="Titre3"/>
      </w:pPr>
      <w:bookmarkStart w:id="16" w:name="_Toc128323764"/>
      <w:r w:rsidRPr="00EE16F0">
        <w:t>Méthodes de validation des solutions</w:t>
      </w:r>
      <w:bookmarkEnd w:id="16"/>
    </w:p>
    <w:p w14:paraId="4CE6E69E" w14:textId="77777777" w:rsidR="00F664DF" w:rsidRDefault="00F664DF" w:rsidP="00F664DF">
      <w:pPr>
        <w:pStyle w:val="Retraitcorpsdetexte3"/>
      </w:pPr>
    </w:p>
    <w:p w14:paraId="512A1E3A"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57D68750" w14:textId="77777777" w:rsidR="0015167D" w:rsidRPr="00F664DF" w:rsidRDefault="0015167D" w:rsidP="00F664DF">
      <w:pPr>
        <w:pStyle w:val="Retraitcorpsdetexte3"/>
      </w:pPr>
    </w:p>
    <w:p w14:paraId="5C11E5A6" w14:textId="77777777" w:rsidR="00753A51" w:rsidRDefault="0076036D" w:rsidP="008E53F9">
      <w:pPr>
        <w:pStyle w:val="Titre2"/>
      </w:pPr>
      <w:bookmarkStart w:id="17" w:name="_Toc128323765"/>
      <w:r>
        <w:t>Eléments</w:t>
      </w:r>
      <w:r w:rsidR="00902523">
        <w:t xml:space="preserve"> évalués</w:t>
      </w:r>
      <w:bookmarkEnd w:id="17"/>
    </w:p>
    <w:p w14:paraId="35A3E620" w14:textId="77777777" w:rsidR="00A400FD" w:rsidRDefault="00F16ADE" w:rsidP="00F16ADE">
      <w:pPr>
        <w:pStyle w:val="Informations"/>
      </w:pPr>
      <w:r>
        <w:t xml:space="preserve">Cette section </w:t>
      </w:r>
      <w:r w:rsidR="00A400FD">
        <w:t>doit être élaborée et validée avec le chef de projet.</w:t>
      </w:r>
    </w:p>
    <w:p w14:paraId="6BC024C7" w14:textId="77777777" w:rsidR="00A400FD" w:rsidRDefault="00A400FD" w:rsidP="00F16ADE">
      <w:pPr>
        <w:pStyle w:val="Informations"/>
      </w:pPr>
    </w:p>
    <w:p w14:paraId="454FC740" w14:textId="77777777" w:rsidR="00F16ADE" w:rsidRDefault="00A400FD" w:rsidP="00F16ADE">
      <w:pPr>
        <w:pStyle w:val="Informations"/>
      </w:pPr>
      <w:r>
        <w:t>Les éléments évalués peuvent être choisis dans la liste suivante :</w:t>
      </w:r>
      <w:r w:rsidR="00F16ADE">
        <w:t xml:space="preserve"> </w:t>
      </w:r>
    </w:p>
    <w:p w14:paraId="209BBDE4" w14:textId="77777777" w:rsidR="00F664DF" w:rsidRDefault="00F664DF">
      <w:pPr>
        <w:pStyle w:val="Informations"/>
        <w:numPr>
          <w:ilvl w:val="0"/>
          <w:numId w:val="5"/>
        </w:numPr>
      </w:pPr>
      <w:r>
        <w:t>Le rapport</w:t>
      </w:r>
    </w:p>
    <w:p w14:paraId="11D08CED" w14:textId="77777777" w:rsidR="00F664DF" w:rsidRDefault="00F664DF">
      <w:pPr>
        <w:pStyle w:val="Informations"/>
        <w:numPr>
          <w:ilvl w:val="0"/>
          <w:numId w:val="5"/>
        </w:numPr>
      </w:pPr>
      <w:r>
        <w:t>L</w:t>
      </w:r>
      <w:r w:rsidR="005B27EF">
        <w:t>es</w:t>
      </w:r>
      <w:r>
        <w:t xml:space="preserve"> planification</w:t>
      </w:r>
      <w:r w:rsidR="005B27EF">
        <w:t>s (initiale et détaillée)</w:t>
      </w:r>
    </w:p>
    <w:p w14:paraId="08BB2350" w14:textId="77777777" w:rsidR="00F664DF" w:rsidRDefault="00F664DF">
      <w:pPr>
        <w:pStyle w:val="Informations"/>
        <w:numPr>
          <w:ilvl w:val="0"/>
          <w:numId w:val="5"/>
        </w:numPr>
      </w:pPr>
      <w:r>
        <w:t>Le journal de travail</w:t>
      </w:r>
    </w:p>
    <w:p w14:paraId="0E4664EB" w14:textId="77777777" w:rsidR="00F664DF" w:rsidRDefault="00F664DF">
      <w:pPr>
        <w:pStyle w:val="Informations"/>
        <w:numPr>
          <w:ilvl w:val="0"/>
          <w:numId w:val="5"/>
        </w:numPr>
      </w:pPr>
      <w:r>
        <w:t>Le</w:t>
      </w:r>
      <w:r w:rsidR="00A706B7">
        <w:t xml:space="preserve"> code et le</w:t>
      </w:r>
      <w:r>
        <w:t>s commentaires</w:t>
      </w:r>
    </w:p>
    <w:p w14:paraId="3D9A4F55" w14:textId="77777777" w:rsidR="00F16ADE" w:rsidRPr="007211A1" w:rsidRDefault="00F16ADE">
      <w:pPr>
        <w:pStyle w:val="Informations"/>
        <w:numPr>
          <w:ilvl w:val="0"/>
          <w:numId w:val="5"/>
        </w:numPr>
      </w:pPr>
      <w:r w:rsidRPr="007211A1">
        <w:t>Etat de fonctionnement du produit livré</w:t>
      </w:r>
    </w:p>
    <w:p w14:paraId="63E2400D" w14:textId="77777777" w:rsidR="00F664DF" w:rsidRPr="00F664DF" w:rsidRDefault="00F664DF">
      <w:pPr>
        <w:pStyle w:val="Informations"/>
        <w:numPr>
          <w:ilvl w:val="0"/>
          <w:numId w:val="5"/>
        </w:numPr>
      </w:pPr>
      <w:r>
        <w:t>Les documentations de mise en œuvre et d’utilisation</w:t>
      </w:r>
    </w:p>
    <w:p w14:paraId="79C01A32" w14:textId="77777777" w:rsidR="00F16ADE" w:rsidRPr="007211A1" w:rsidRDefault="00F16ADE">
      <w:pPr>
        <w:pStyle w:val="Informations"/>
        <w:numPr>
          <w:ilvl w:val="0"/>
          <w:numId w:val="5"/>
        </w:numPr>
      </w:pPr>
      <w:r w:rsidRPr="007211A1">
        <w:t>Possibilité de transmettre le travail à une personne extérieure pour le terminer, le corriger ou le compléter</w:t>
      </w:r>
    </w:p>
    <w:p w14:paraId="59B9EA72" w14:textId="77777777" w:rsidR="00F16ADE" w:rsidRPr="007211A1" w:rsidRDefault="00F16ADE">
      <w:pPr>
        <w:pStyle w:val="Informations"/>
        <w:numPr>
          <w:ilvl w:val="0"/>
          <w:numId w:val="5"/>
        </w:numPr>
      </w:pPr>
      <w:r w:rsidRPr="007211A1">
        <w:t>Compréhension du travail</w:t>
      </w:r>
    </w:p>
    <w:p w14:paraId="4C640209" w14:textId="77777777" w:rsidR="007F30AE" w:rsidRPr="007F30AE" w:rsidRDefault="007F30AE" w:rsidP="008E53F9">
      <w:pPr>
        <w:pStyle w:val="Titre1"/>
      </w:pPr>
      <w:bookmarkStart w:id="18" w:name="_Toc128323766"/>
      <w:r w:rsidRPr="007F30AE">
        <w:t>Planification</w:t>
      </w:r>
      <w:bookmarkEnd w:id="4"/>
      <w:bookmarkEnd w:id="5"/>
      <w:r w:rsidR="008E53F9">
        <w:t xml:space="preserve"> Initiale</w:t>
      </w:r>
      <w:bookmarkEnd w:id="18"/>
    </w:p>
    <w:p w14:paraId="33AEFF51"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5B859D6B" w14:textId="77777777" w:rsidR="00F16ADE" w:rsidRDefault="00F16ADE">
      <w:pPr>
        <w:pStyle w:val="Informations"/>
        <w:numPr>
          <w:ilvl w:val="0"/>
          <w:numId w:val="5"/>
        </w:numPr>
      </w:pPr>
      <w:r>
        <w:t>D</w:t>
      </w:r>
      <w:r w:rsidR="00505421" w:rsidRPr="00D160DD">
        <w:t>ate de début</w:t>
      </w:r>
    </w:p>
    <w:p w14:paraId="2FF4E74A" w14:textId="77777777" w:rsidR="00F16ADE" w:rsidRDefault="00F16ADE">
      <w:pPr>
        <w:pStyle w:val="Informations"/>
        <w:numPr>
          <w:ilvl w:val="0"/>
          <w:numId w:val="5"/>
        </w:numPr>
      </w:pPr>
      <w:r>
        <w:t>D</w:t>
      </w:r>
      <w:r w:rsidR="00505421" w:rsidRPr="00D160DD">
        <w:t>ate de fin</w:t>
      </w:r>
    </w:p>
    <w:p w14:paraId="6159DE6B" w14:textId="77777777" w:rsidR="00F16ADE" w:rsidRDefault="00F16ADE">
      <w:pPr>
        <w:pStyle w:val="Informations"/>
        <w:numPr>
          <w:ilvl w:val="0"/>
          <w:numId w:val="5"/>
        </w:numPr>
      </w:pPr>
      <w:r>
        <w:t>V</w:t>
      </w:r>
      <w:r w:rsidR="00505421" w:rsidRPr="00D160DD">
        <w:t>acances et congés</w:t>
      </w:r>
    </w:p>
    <w:p w14:paraId="4FB69539" w14:textId="77777777" w:rsidR="00F16ADE" w:rsidRDefault="00F16ADE">
      <w:pPr>
        <w:pStyle w:val="Informations"/>
        <w:numPr>
          <w:ilvl w:val="0"/>
          <w:numId w:val="5"/>
        </w:numPr>
      </w:pPr>
      <w:r>
        <w:t>Nombre d’heures par semaine dédiées au projet</w:t>
      </w:r>
    </w:p>
    <w:p w14:paraId="2A878A31" w14:textId="77777777" w:rsidR="00F16ADE" w:rsidRDefault="00F16ADE" w:rsidP="0076036D">
      <w:pPr>
        <w:pStyle w:val="Informations"/>
      </w:pPr>
    </w:p>
    <w:p w14:paraId="2CCD5584" w14:textId="77777777" w:rsidR="00F16ADE" w:rsidRDefault="00F16ADE" w:rsidP="0076036D">
      <w:pPr>
        <w:pStyle w:val="Informations"/>
      </w:pPr>
      <w:r>
        <w:t>On propose ensuite une découpe en sprints. Pour chaque sprint, on spécifie :</w:t>
      </w:r>
    </w:p>
    <w:p w14:paraId="5C566904" w14:textId="77777777" w:rsidR="00F16ADE" w:rsidRDefault="00F16ADE">
      <w:pPr>
        <w:pStyle w:val="Informations"/>
        <w:numPr>
          <w:ilvl w:val="0"/>
          <w:numId w:val="6"/>
        </w:numPr>
      </w:pPr>
      <w:r>
        <w:t>Le but du sprint</w:t>
      </w:r>
    </w:p>
    <w:p w14:paraId="7A07A3E7" w14:textId="77777777" w:rsidR="00F16ADE" w:rsidRDefault="00F16ADE">
      <w:pPr>
        <w:pStyle w:val="Informations"/>
        <w:numPr>
          <w:ilvl w:val="0"/>
          <w:numId w:val="6"/>
        </w:numPr>
      </w:pPr>
      <w:r>
        <w:t xml:space="preserve">La date/heure de la sprint </w:t>
      </w:r>
      <w:proofErr w:type="spellStart"/>
      <w:r>
        <w:t>review</w:t>
      </w:r>
      <w:proofErr w:type="spellEnd"/>
    </w:p>
    <w:p w14:paraId="1227D2E0" w14:textId="77777777" w:rsidR="00F16ADE" w:rsidRDefault="00F16ADE" w:rsidP="00F16ADE">
      <w:pPr>
        <w:pStyle w:val="Informations"/>
      </w:pPr>
    </w:p>
    <w:p w14:paraId="1CD19BE4" w14:textId="77777777" w:rsidR="007F30AE" w:rsidRDefault="007F30AE" w:rsidP="008E53F9">
      <w:pPr>
        <w:pStyle w:val="Titre1"/>
      </w:pPr>
      <w:bookmarkStart w:id="19" w:name="_Toc532179957"/>
      <w:bookmarkStart w:id="20" w:name="_Toc165969641"/>
      <w:bookmarkStart w:id="21" w:name="_Toc128323767"/>
      <w:r w:rsidRPr="007F30AE">
        <w:t>Analyse</w:t>
      </w:r>
      <w:bookmarkEnd w:id="19"/>
      <w:bookmarkEnd w:id="20"/>
      <w:r w:rsidR="00446E95">
        <w:t xml:space="preserve"> fonctionnelle</w:t>
      </w:r>
      <w:bookmarkEnd w:id="21"/>
    </w:p>
    <w:p w14:paraId="61755255" w14:textId="77777777" w:rsidR="00740058" w:rsidRDefault="00740058" w:rsidP="00740058">
      <w:pPr>
        <w:pStyle w:val="Corpsdetexte"/>
        <w:pPrChange w:id="22" w:author="Mykola Zhuravel" w:date="2024-04-29T09:30:00Z">
          <w:pPr>
            <w:pStyle w:val="Retraitcorpsdetexte"/>
          </w:pPr>
        </w:pPrChange>
      </w:pPr>
    </w:p>
    <w:p w14:paraId="55204672" w14:textId="77777777" w:rsidR="00132687" w:rsidRDefault="00132687" w:rsidP="00132687">
      <w:pPr>
        <w:pStyle w:val="Titre3"/>
        <w:rPr>
          <w:del w:id="23" w:author="Mykola Zhuravel" w:date="2024-04-29T09:30:00Z"/>
          <w:rFonts w:ascii="Calibri" w:hAnsi="Calibri" w:cs="Calibri"/>
          <w:szCs w:val="24"/>
        </w:rPr>
      </w:pPr>
      <w:del w:id="24" w:author="Mykola Zhuravel" w:date="2024-04-29T09:30:00Z">
        <w:r>
          <w:rPr>
            <w:rFonts w:ascii="Calibri" w:hAnsi="Calibri" w:cs="Calibri"/>
            <w:szCs w:val="24"/>
          </w:rPr>
          <w:delText>Salle de classe 1er étage</w:delText>
        </w:r>
      </w:del>
    </w:p>
    <w:p w14:paraId="0B4B6475" w14:textId="488975E5" w:rsidR="00740058" w:rsidRDefault="00740058" w:rsidP="00740058">
      <w:pPr>
        <w:pStyle w:val="Titre3"/>
        <w:rPr>
          <w:ins w:id="25" w:author="Mykola Zhuravel" w:date="2024-04-29T09:30:00Z"/>
        </w:rPr>
      </w:pPr>
      <w:ins w:id="26" w:author="Mykola Zhuravel" w:date="2024-04-29T09:30:00Z">
        <w:r>
          <w:t>Toilettes D02</w:t>
        </w:r>
        <w:r w:rsidR="006D0627">
          <w:t xml:space="preserve"> Alexandre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Change w:id="27" w:author="Mykola Zhuravel" w:date="2024-04-29T09:30:00Z">
          <w:tblPr>
            <w:tblpPr w:leftFromText="141" w:rightFromText="141" w:vertAnchor="text" w:tblpY="1"/>
            <w:tblOverlap w:val="never"/>
            <w:tblW w:w="3510" w:type="dxa"/>
            <w:tblCellSpacing w:w="0" w:type="dxa"/>
            <w:tblCellMar>
              <w:top w:w="105" w:type="dxa"/>
              <w:left w:w="105" w:type="dxa"/>
              <w:bottom w:w="105" w:type="dxa"/>
              <w:right w:w="105" w:type="dxa"/>
            </w:tblCellMar>
            <w:tblLook w:val="04A0" w:firstRow="1" w:lastRow="0" w:firstColumn="1" w:lastColumn="0" w:noHBand="0" w:noVBand="1"/>
          </w:tblPr>
        </w:tblPrChange>
      </w:tblPr>
      <w:tblGrid>
        <w:gridCol w:w="9060"/>
        <w:tblGridChange w:id="28">
          <w:tblGrid>
            <w:gridCol w:w="3510"/>
          </w:tblGrid>
        </w:tblGridChange>
      </w:tblGrid>
      <w:tr w:rsidR="00740058" w14:paraId="13E72E04" w14:textId="77777777" w:rsidTr="00740058">
        <w:trPr>
          <w:trPrChange w:id="29" w:author="Mykola Zhuravel" w:date="2024-04-29T09:30:00Z">
            <w:trPr>
              <w:tblCellSpacing w:w="0" w:type="dxa"/>
            </w:trPr>
          </w:trPrChange>
        </w:trPr>
        <w:tc>
          <w:tcPr>
            <w:tcW w:w="0" w:type="auto"/>
            <w:tcBorders>
              <w:top w:val="single" w:sz="4" w:space="0" w:color="auto"/>
              <w:left w:val="single" w:sz="4" w:space="0" w:color="auto"/>
              <w:bottom w:val="single" w:sz="4" w:space="0" w:color="auto"/>
              <w:right w:val="single" w:sz="4" w:space="0" w:color="auto"/>
            </w:tcBorders>
            <w:hideMark/>
            <w:tcPrChange w:id="30" w:author="Mykola Zhuravel" w:date="2024-04-29T09:30:00Z">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tcPrChange>
          </w:tcPr>
          <w:p w14:paraId="665988EF" w14:textId="1E02750D" w:rsidR="00740058" w:rsidRDefault="00132687">
            <w:pPr>
              <w:rPr>
                <w:rPrChange w:id="31" w:author="Mykola Zhuravel" w:date="2024-04-29T09:30:00Z">
                  <w:rPr>
                    <w:lang w:val="en-US"/>
                  </w:rPr>
                </w:rPrChange>
              </w:rPr>
              <w:pPrChange w:id="32" w:author="Mykola Zhuravel" w:date="2024-04-29T09:30:00Z">
                <w:pPr>
                  <w:pStyle w:val="western"/>
                  <w:framePr w:hSpace="141" w:wrap="around" w:vAnchor="text" w:hAnchor="text" w:y="1"/>
                  <w:suppressOverlap/>
                </w:pPr>
              </w:pPrChange>
            </w:pPr>
            <w:del w:id="33" w:author="Mykola Zhuravel" w:date="2024-04-29T09:30:00Z">
              <w:r w:rsidRPr="00A03E01">
                <w:delText>As a I want to salle de classe 1er étage In order to</w:delText>
              </w:r>
            </w:del>
            <w:ins w:id="34" w:author="Mykola Zhuravel" w:date="2024-04-29T09:30:00Z">
              <w:r w:rsidR="00740058">
                <w:t xml:space="preserve">En tant </w:t>
              </w:r>
              <w:proofErr w:type="gramStart"/>
              <w:r w:rsidR="00740058">
                <w:t>qu'élèves Je</w:t>
              </w:r>
              <w:proofErr w:type="gramEnd"/>
              <w:r w:rsidR="00740058">
                <w:t xml:space="preserve"> veux des toilettes Pour pouvoir faire mes besoins</w:t>
              </w:r>
            </w:ins>
          </w:p>
        </w:tc>
      </w:tr>
      <w:tr w:rsidR="00740058" w14:paraId="63522CC5" w14:textId="77777777" w:rsidTr="00740058">
        <w:trPr>
          <w:trPrChange w:id="35" w:author="Mykola Zhuravel" w:date="2024-04-29T09:30:00Z">
            <w:trPr>
              <w:tblCellSpacing w:w="0" w:type="dxa"/>
            </w:trPr>
          </w:trPrChange>
        </w:trPr>
        <w:tc>
          <w:tcPr>
            <w:tcW w:w="0" w:type="auto"/>
            <w:tcBorders>
              <w:top w:val="single" w:sz="4" w:space="0" w:color="auto"/>
              <w:left w:val="single" w:sz="4" w:space="0" w:color="auto"/>
              <w:bottom w:val="single" w:sz="4" w:space="0" w:color="auto"/>
              <w:right w:val="single" w:sz="4" w:space="0" w:color="auto"/>
            </w:tcBorders>
            <w:hideMark/>
            <w:tcPrChange w:id="36" w:author="Mykola Zhuravel" w:date="2024-04-29T09:30:00Z">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tcPrChange>
          </w:tcPr>
          <w:p w14:paraId="26DD063A" w14:textId="77777777" w:rsidR="00740058" w:rsidRDefault="00740058">
            <w:pPr>
              <w:jc w:val="center"/>
              <w:pPrChange w:id="37" w:author="Mykola Zhuravel" w:date="2024-04-29T09:30:00Z">
                <w:pPr>
                  <w:pStyle w:val="western"/>
                  <w:framePr w:hSpace="141" w:wrap="around" w:vAnchor="text" w:hAnchor="text" w:y="1"/>
                  <w:spacing w:after="0"/>
                  <w:suppressOverlap/>
                  <w:jc w:val="center"/>
                </w:pPr>
              </w:pPrChange>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101"/>
              <w:gridCol w:w="6939"/>
              <w:tblGridChange w:id="38">
                <w:tblGrid>
                  <w:gridCol w:w="847"/>
                  <w:gridCol w:w="1242"/>
                  <w:gridCol w:w="12"/>
                  <w:gridCol w:w="6939"/>
                </w:tblGrid>
              </w:tblGridChange>
            </w:tblGrid>
            <w:tr w:rsidR="00740058" w14:paraId="6610032B" w14:textId="77777777">
              <w:trPr>
                <w:ins w:id="39" w:author="Mykola Zhuravel" w:date="2024-04-29T09:30:00Z"/>
              </w:trPr>
              <w:tc>
                <w:tcPr>
                  <w:tcW w:w="0" w:type="auto"/>
                  <w:hideMark/>
                </w:tcPr>
                <w:p w14:paraId="0844B072" w14:textId="77777777" w:rsidR="00740058" w:rsidRDefault="00740058">
                  <w:pPr>
                    <w:rPr>
                      <w:ins w:id="40" w:author="Mykola Zhuravel" w:date="2024-04-29T09:30:00Z"/>
                    </w:rPr>
                  </w:pPr>
                  <w:ins w:id="41" w:author="Mykola Zhuravel" w:date="2024-04-29T09:30:00Z">
                    <w:r>
                      <w:lastRenderedPageBreak/>
                      <w:t>Toilette</w:t>
                    </w:r>
                  </w:ins>
                </w:p>
              </w:tc>
              <w:tc>
                <w:tcPr>
                  <w:tcW w:w="0" w:type="auto"/>
                  <w:hideMark/>
                </w:tcPr>
                <w:p w14:paraId="4E31C2EE" w14:textId="77777777" w:rsidR="00740058" w:rsidRDefault="00740058">
                  <w:pPr>
                    <w:rPr>
                      <w:ins w:id="42" w:author="Mykola Zhuravel" w:date="2024-04-29T09:30:00Z"/>
                    </w:rPr>
                  </w:pPr>
                  <w:ins w:id="43" w:author="Mykola Zhuravel" w:date="2024-04-29T09:30:00Z">
                    <w:r>
                      <w:t xml:space="preserve">- Il y a 3 petites pièces différente avec des toilettes </w:t>
                    </w:r>
                    <w:proofErr w:type="spellStart"/>
                    <w:proofErr w:type="gramStart"/>
                    <w:r>
                      <w:t>a</w:t>
                    </w:r>
                    <w:proofErr w:type="spellEnd"/>
                    <w:proofErr w:type="gramEnd"/>
                    <w:r>
                      <w:t xml:space="preserve"> l'intérieur</w:t>
                    </w:r>
                  </w:ins>
                </w:p>
              </w:tc>
            </w:tr>
            <w:tr w:rsidR="00740058" w14:paraId="5F00B848" w14:textId="77777777">
              <w:trPr>
                <w:ins w:id="44" w:author="Mykola Zhuravel" w:date="2024-04-29T09:30:00Z"/>
              </w:trPr>
              <w:tc>
                <w:tcPr>
                  <w:tcW w:w="0" w:type="auto"/>
                  <w:hideMark/>
                </w:tcPr>
                <w:p w14:paraId="0F56793E" w14:textId="77777777" w:rsidR="00740058" w:rsidRDefault="00740058">
                  <w:pPr>
                    <w:rPr>
                      <w:ins w:id="45" w:author="Mykola Zhuravel" w:date="2024-04-29T09:30:00Z"/>
                    </w:rPr>
                  </w:pPr>
                  <w:ins w:id="46" w:author="Mykola Zhuravel" w:date="2024-04-29T09:30:00Z">
                    <w:r>
                      <w:t>Lavabo</w:t>
                    </w:r>
                  </w:ins>
                </w:p>
              </w:tc>
              <w:tc>
                <w:tcPr>
                  <w:tcW w:w="0" w:type="auto"/>
                  <w:hideMark/>
                </w:tcPr>
                <w:p w14:paraId="0375F33A" w14:textId="77777777" w:rsidR="00740058" w:rsidRDefault="00740058">
                  <w:pPr>
                    <w:rPr>
                      <w:ins w:id="47" w:author="Mykola Zhuravel" w:date="2024-04-29T09:30:00Z"/>
                    </w:rPr>
                  </w:pPr>
                  <w:ins w:id="48" w:author="Mykola Zhuravel" w:date="2024-04-29T09:30:00Z">
                    <w:r>
                      <w:t>- Il y a un lavabo par toilette</w:t>
                    </w:r>
                  </w:ins>
                </w:p>
              </w:tc>
            </w:tr>
            <w:tr w:rsidR="00740058" w14:paraId="5C4737CE" w14:textId="77777777">
              <w:trPr>
                <w:ins w:id="49" w:author="Mykola Zhuravel" w:date="2024-04-29T09:30:00Z"/>
              </w:trPr>
              <w:tc>
                <w:tcPr>
                  <w:tcW w:w="0" w:type="auto"/>
                  <w:hideMark/>
                </w:tcPr>
                <w:p w14:paraId="39AA958C" w14:textId="77777777" w:rsidR="00740058" w:rsidRDefault="00740058">
                  <w:pPr>
                    <w:rPr>
                      <w:ins w:id="50" w:author="Mykola Zhuravel" w:date="2024-04-29T09:30:00Z"/>
                    </w:rPr>
                  </w:pPr>
                  <w:ins w:id="51" w:author="Mykola Zhuravel" w:date="2024-04-29T09:30:00Z">
                    <w:r>
                      <w:t>Savon</w:t>
                    </w:r>
                  </w:ins>
                </w:p>
              </w:tc>
              <w:tc>
                <w:tcPr>
                  <w:tcW w:w="0" w:type="auto"/>
                  <w:hideMark/>
                </w:tcPr>
                <w:p w14:paraId="6037EB35" w14:textId="77777777" w:rsidR="00740058" w:rsidRDefault="00740058">
                  <w:pPr>
                    <w:rPr>
                      <w:ins w:id="52" w:author="Mykola Zhuravel" w:date="2024-04-29T09:30:00Z"/>
                    </w:rPr>
                  </w:pPr>
                  <w:ins w:id="53" w:author="Mykola Zhuravel" w:date="2024-04-29T09:30:00Z">
                    <w:r>
                      <w:t>- Il y a une boite de savon par toilettes</w:t>
                    </w:r>
                  </w:ins>
                </w:p>
              </w:tc>
            </w:tr>
            <w:tr w:rsidR="00740058" w14:paraId="69C9232C" w14:textId="77777777">
              <w:trPr>
                <w:ins w:id="54" w:author="Mykola Zhuravel" w:date="2024-04-29T09:30:00Z"/>
              </w:trPr>
              <w:tc>
                <w:tcPr>
                  <w:tcW w:w="0" w:type="auto"/>
                  <w:hideMark/>
                </w:tcPr>
                <w:p w14:paraId="3334B4BA" w14:textId="77777777" w:rsidR="00740058" w:rsidRDefault="00740058">
                  <w:pPr>
                    <w:rPr>
                      <w:ins w:id="55" w:author="Mykola Zhuravel" w:date="2024-04-29T09:30:00Z"/>
                    </w:rPr>
                  </w:pPr>
                  <w:ins w:id="56" w:author="Mykola Zhuravel" w:date="2024-04-29T09:30:00Z">
                    <w:r>
                      <w:t>Papier pour les mains</w:t>
                    </w:r>
                  </w:ins>
                </w:p>
              </w:tc>
              <w:tc>
                <w:tcPr>
                  <w:tcW w:w="0" w:type="auto"/>
                  <w:hideMark/>
                </w:tcPr>
                <w:p w14:paraId="080603B6" w14:textId="77777777" w:rsidR="00740058" w:rsidRDefault="00740058">
                  <w:pPr>
                    <w:rPr>
                      <w:ins w:id="57" w:author="Mykola Zhuravel" w:date="2024-04-29T09:30:00Z"/>
                    </w:rPr>
                  </w:pPr>
                  <w:ins w:id="58" w:author="Mykola Zhuravel" w:date="2024-04-29T09:30:00Z">
                    <w:r>
                      <w:t>- Il y a 1 distributeur de papier pour les mains par toilette</w:t>
                    </w:r>
                  </w:ins>
                </w:p>
              </w:tc>
            </w:tr>
            <w:tr w:rsidR="00740058" w14:paraId="7B4700DA" w14:textId="77777777">
              <w:trPr>
                <w:ins w:id="59" w:author="Mykola Zhuravel" w:date="2024-04-29T09:30:00Z"/>
              </w:trPr>
              <w:tc>
                <w:tcPr>
                  <w:tcW w:w="0" w:type="auto"/>
                  <w:hideMark/>
                </w:tcPr>
                <w:p w14:paraId="645748D1" w14:textId="77777777" w:rsidR="00740058" w:rsidRDefault="00740058">
                  <w:pPr>
                    <w:rPr>
                      <w:ins w:id="60" w:author="Mykola Zhuravel" w:date="2024-04-29T09:30:00Z"/>
                    </w:rPr>
                  </w:pPr>
                  <w:ins w:id="61" w:author="Mykola Zhuravel" w:date="2024-04-29T09:30:00Z">
                    <w:r>
                      <w:t>Poubelle</w:t>
                    </w:r>
                  </w:ins>
                </w:p>
              </w:tc>
              <w:tc>
                <w:tcPr>
                  <w:tcW w:w="0" w:type="auto"/>
                  <w:hideMark/>
                </w:tcPr>
                <w:p w14:paraId="0391611B" w14:textId="77777777" w:rsidR="00740058" w:rsidRDefault="00740058">
                  <w:pPr>
                    <w:rPr>
                      <w:ins w:id="62" w:author="Mykola Zhuravel" w:date="2024-04-29T09:30:00Z"/>
                    </w:rPr>
                  </w:pPr>
                  <w:ins w:id="63" w:author="Mykola Zhuravel" w:date="2024-04-29T09:30:00Z">
                    <w:r>
                      <w:t>- Il y a une poubelle dans chaque toilettes</w:t>
                    </w:r>
                  </w:ins>
                </w:p>
              </w:tc>
            </w:tr>
            <w:tr w:rsidR="00740058" w14:paraId="59062D57" w14:textId="77777777">
              <w:trPr>
                <w:ins w:id="64" w:author="Mykola Zhuravel" w:date="2024-04-29T09:30:00Z"/>
              </w:trPr>
              <w:tc>
                <w:tcPr>
                  <w:tcW w:w="0" w:type="auto"/>
                  <w:hideMark/>
                </w:tcPr>
                <w:p w14:paraId="6DF8A64D" w14:textId="77777777" w:rsidR="00740058" w:rsidRDefault="00740058">
                  <w:pPr>
                    <w:rPr>
                      <w:ins w:id="65" w:author="Mykola Zhuravel" w:date="2024-04-29T09:30:00Z"/>
                    </w:rPr>
                  </w:pPr>
                  <w:ins w:id="66" w:author="Mykola Zhuravel" w:date="2024-04-29T09:30:00Z">
                    <w:r>
                      <w:t>Murs</w:t>
                    </w:r>
                  </w:ins>
                </w:p>
              </w:tc>
              <w:tc>
                <w:tcPr>
                  <w:tcW w:w="0" w:type="auto"/>
                  <w:hideMark/>
                </w:tcPr>
                <w:p w14:paraId="7710C298" w14:textId="77777777" w:rsidR="00740058" w:rsidRDefault="00740058">
                  <w:pPr>
                    <w:rPr>
                      <w:ins w:id="67" w:author="Mykola Zhuravel" w:date="2024-04-29T09:30:00Z"/>
                    </w:rPr>
                  </w:pPr>
                  <w:ins w:id="68" w:author="Mykola Zhuravel" w:date="2024-04-29T09:30:00Z">
                    <w:r>
                      <w:t xml:space="preserve">- Il y a </w:t>
                    </w:r>
                    <w:proofErr w:type="spellStart"/>
                    <w:proofErr w:type="gramStart"/>
                    <w:r>
                      <w:t>tout</w:t>
                    </w:r>
                    <w:proofErr w:type="spellEnd"/>
                    <w:r>
                      <w:t xml:space="preserve"> les murs blanc</w:t>
                    </w:r>
                    <w:proofErr w:type="gramEnd"/>
                    <w:r>
                      <w:t xml:space="preserve"> par toilette</w:t>
                    </w:r>
                  </w:ins>
                </w:p>
              </w:tc>
            </w:tr>
            <w:tr w:rsidR="00740058" w14:paraId="6CCF5642" w14:textId="77777777">
              <w:tblPrEx>
                <w:tblW w:w="0" w:type="auto"/>
                <w:tblCellMar>
                  <w:left w:w="10" w:type="dxa"/>
                  <w:right w:w="10" w:type="dxa"/>
                </w:tblCellMar>
                <w:tblPrExChange w:id="69" w:author="Mykola Zhuravel" w:date="2024-04-29T09:30:00Z">
                  <w:tblPrEx>
                    <w:tblW w:w="2089" w:type="dxa"/>
                    <w:tblCellSpacing w:w="0" w:type="dxa"/>
                    <w:tblCellMar>
                      <w:top w:w="105" w:type="dxa"/>
                      <w:left w:w="105" w:type="dxa"/>
                      <w:bottom w:w="105" w:type="dxa"/>
                      <w:right w:w="105" w:type="dxa"/>
                    </w:tblCellMar>
                  </w:tblPrEx>
                </w:tblPrExChange>
              </w:tblPrEx>
              <w:trPr>
                <w:trPrChange w:id="70" w:author="Mykola Zhuravel" w:date="2024-04-29T09:30:00Z">
                  <w:trPr>
                    <w:gridAfter w:val="0"/>
                    <w:tblCellSpacing w:w="0" w:type="dxa"/>
                  </w:trPr>
                </w:trPrChange>
              </w:trPr>
              <w:tc>
                <w:tcPr>
                  <w:tcW w:w="0" w:type="auto"/>
                  <w:hideMark/>
                  <w:tcPrChange w:id="71" w:author="Mykola Zhuravel" w:date="2024-04-29T09:30:00Z">
                    <w:tcPr>
                      <w:tcW w:w="847" w:type="dxa"/>
                      <w:tcBorders>
                        <w:top w:val="nil"/>
                        <w:left w:val="nil"/>
                        <w:bottom w:val="nil"/>
                        <w:right w:val="nil"/>
                      </w:tcBorders>
                      <w:tcMar>
                        <w:top w:w="0" w:type="dxa"/>
                        <w:left w:w="0" w:type="dxa"/>
                        <w:bottom w:w="0" w:type="dxa"/>
                        <w:right w:w="0" w:type="dxa"/>
                      </w:tcMar>
                      <w:hideMark/>
                    </w:tcPr>
                  </w:tcPrChange>
                </w:tcPr>
                <w:p w14:paraId="5D0640A4" w14:textId="5F51277F" w:rsidR="00740058" w:rsidRDefault="00132687">
                  <w:pPr>
                    <w:pPrChange w:id="72" w:author="Mykola Zhuravel" w:date="2024-04-29T09:30:00Z">
                      <w:pPr>
                        <w:pStyle w:val="western"/>
                        <w:framePr w:hSpace="141" w:wrap="around" w:vAnchor="text" w:hAnchor="text" w:y="1"/>
                        <w:suppressOverlap/>
                      </w:pPr>
                    </w:pPrChange>
                  </w:pPr>
                  <w:del w:id="73" w:author="Mykola Zhuravel" w:date="2024-04-29T09:30:00Z">
                    <w:r>
                      <w:delText>Mykola Zhuravel</w:delText>
                    </w:r>
                  </w:del>
                  <w:ins w:id="74" w:author="Mykola Zhuravel" w:date="2024-04-29T09:30:00Z">
                    <w:r w:rsidR="00740058">
                      <w:t>Interrupteur</w:t>
                    </w:r>
                  </w:ins>
                </w:p>
              </w:tc>
              <w:tc>
                <w:tcPr>
                  <w:tcW w:w="0" w:type="auto"/>
                  <w:hideMark/>
                  <w:tcPrChange w:id="75" w:author="Mykola Zhuravel" w:date="2024-04-29T09:30:00Z">
                    <w:tcPr>
                      <w:tcW w:w="1242" w:type="dxa"/>
                      <w:tcBorders>
                        <w:top w:val="nil"/>
                        <w:left w:val="nil"/>
                        <w:bottom w:val="nil"/>
                        <w:right w:val="nil"/>
                      </w:tcBorders>
                      <w:tcMar>
                        <w:top w:w="0" w:type="dxa"/>
                        <w:left w:w="0" w:type="dxa"/>
                        <w:bottom w:w="0" w:type="dxa"/>
                        <w:right w:w="0" w:type="dxa"/>
                      </w:tcMar>
                      <w:hideMark/>
                    </w:tcPr>
                  </w:tcPrChange>
                </w:tcPr>
                <w:p w14:paraId="53EAABD8" w14:textId="476520AF" w:rsidR="00740058" w:rsidRDefault="00132687">
                  <w:pPr>
                    <w:pPrChange w:id="76" w:author="Mykola Zhuravel" w:date="2024-04-29T09:30:00Z">
                      <w:pPr>
                        <w:pStyle w:val="western"/>
                        <w:framePr w:hSpace="141" w:wrap="around" w:vAnchor="text" w:hAnchor="text" w:y="1"/>
                        <w:suppressOverlap/>
                      </w:pPr>
                    </w:pPrChange>
                  </w:pPr>
                  <w:del w:id="77" w:author="Mykola Zhuravel" w:date="2024-04-29T09:30:00Z">
                    <w:r>
                      <w:delText>Quand j'entre dans la classe je vois trois rangées de 4 tables chacune Quand j'entre dans la salle je vois une bibliothèque à ma droite Quand j'entre dans la salle je vois deux fenêtres séparés de deux mètres à ma gauche Les chaises à côté des tables Devant les tables se positionne un tableau blanc Sur chaque table se trouvent deux écrans avec un clavier et souris Au fond de la salle, dans le coin à droite se trouve un canapé à quatre places Devant ce canapé se trouvent deux poufs</w:delText>
                    </w:r>
                  </w:del>
                  <w:ins w:id="78" w:author="Mykola Zhuravel" w:date="2024-04-29T09:30:00Z">
                    <w:r w:rsidR="00740058">
                      <w:t>- Il y a un interrupteur pour la lumière dans chaque toilette</w:t>
                    </w:r>
                  </w:ins>
                </w:p>
              </w:tc>
            </w:tr>
            <w:tr w:rsidR="00740058" w14:paraId="6E60454D" w14:textId="77777777">
              <w:trPr>
                <w:ins w:id="79" w:author="Mykola Zhuravel" w:date="2024-04-29T09:30:00Z"/>
              </w:trPr>
              <w:tc>
                <w:tcPr>
                  <w:tcW w:w="0" w:type="auto"/>
                  <w:hideMark/>
                </w:tcPr>
                <w:p w14:paraId="692D052E" w14:textId="77777777" w:rsidR="00740058" w:rsidRDefault="00740058">
                  <w:pPr>
                    <w:rPr>
                      <w:ins w:id="80" w:author="Mykola Zhuravel" w:date="2024-04-29T09:30:00Z"/>
                    </w:rPr>
                  </w:pPr>
                  <w:ins w:id="81" w:author="Mykola Zhuravel" w:date="2024-04-29T09:30:00Z">
                    <w:r>
                      <w:t>Porte</w:t>
                    </w:r>
                  </w:ins>
                </w:p>
              </w:tc>
              <w:tc>
                <w:tcPr>
                  <w:tcW w:w="0" w:type="auto"/>
                  <w:hideMark/>
                </w:tcPr>
                <w:p w14:paraId="7F2CA26E" w14:textId="77777777" w:rsidR="00740058" w:rsidRDefault="00740058">
                  <w:pPr>
                    <w:rPr>
                      <w:ins w:id="82" w:author="Mykola Zhuravel" w:date="2024-04-29T09:30:00Z"/>
                    </w:rPr>
                  </w:pPr>
                  <w:ins w:id="83" w:author="Mykola Zhuravel" w:date="2024-04-29T09:30:00Z">
                    <w:r>
                      <w:t>- Il y a une porte en bois claire</w:t>
                    </w:r>
                  </w:ins>
                </w:p>
              </w:tc>
            </w:tr>
            <w:tr w:rsidR="00740058" w14:paraId="347AF087" w14:textId="77777777">
              <w:trPr>
                <w:ins w:id="84" w:author="Mykola Zhuravel" w:date="2024-04-29T09:30:00Z"/>
              </w:trPr>
              <w:tc>
                <w:tcPr>
                  <w:tcW w:w="0" w:type="auto"/>
                  <w:hideMark/>
                </w:tcPr>
                <w:p w14:paraId="7E4F982D" w14:textId="77777777" w:rsidR="00740058" w:rsidRDefault="00740058">
                  <w:pPr>
                    <w:rPr>
                      <w:ins w:id="85" w:author="Mykola Zhuravel" w:date="2024-04-29T09:30:00Z"/>
                    </w:rPr>
                  </w:pPr>
                  <w:ins w:id="86" w:author="Mykola Zhuravel" w:date="2024-04-29T09:30:00Z">
                    <w:r>
                      <w:t>Papier toilette</w:t>
                    </w:r>
                  </w:ins>
                </w:p>
              </w:tc>
              <w:tc>
                <w:tcPr>
                  <w:tcW w:w="0" w:type="auto"/>
                  <w:hideMark/>
                </w:tcPr>
                <w:p w14:paraId="4E8DE444" w14:textId="77777777" w:rsidR="00740058" w:rsidRDefault="00740058">
                  <w:pPr>
                    <w:rPr>
                      <w:ins w:id="87" w:author="Mykola Zhuravel" w:date="2024-04-29T09:30:00Z"/>
                    </w:rPr>
                  </w:pPr>
                  <w:ins w:id="88" w:author="Mykola Zhuravel" w:date="2024-04-29T09:30:00Z">
                    <w:r>
                      <w:t>- Il y un rouleau de papier toilette par toilette</w:t>
                    </w:r>
                  </w:ins>
                </w:p>
              </w:tc>
            </w:tr>
          </w:tbl>
          <w:p w14:paraId="6B6A2D21" w14:textId="77777777" w:rsidR="00740058" w:rsidRDefault="00740058">
            <w:pPr>
              <w:rPr>
                <w:rFonts w:ascii="Calibri" w:eastAsia="Calibri" w:hAnsi="Calibri"/>
                <w:rPrChange w:id="89" w:author="Mykola Zhuravel" w:date="2024-04-29T09:30:00Z">
                  <w:rPr>
                    <w:rFonts w:eastAsia="Calibri"/>
                  </w:rPr>
                </w:rPrChange>
              </w:rPr>
              <w:pPrChange w:id="90" w:author="Mykola Zhuravel" w:date="2024-04-29T09:30:00Z">
                <w:pPr>
                  <w:pStyle w:val="western"/>
                  <w:framePr w:hSpace="141" w:wrap="around" w:vAnchor="text" w:hAnchor="text" w:y="1"/>
                  <w:spacing w:after="0" w:line="240" w:lineRule="auto"/>
                  <w:suppressOverlap/>
                </w:pPr>
              </w:pPrChange>
            </w:pPr>
          </w:p>
        </w:tc>
      </w:tr>
    </w:tbl>
    <w:p w14:paraId="0DA3A27C" w14:textId="77777777" w:rsidR="00132687" w:rsidRDefault="001124AC" w:rsidP="00132687">
      <w:pPr>
        <w:pStyle w:val="western"/>
        <w:spacing w:after="0" w:line="240" w:lineRule="auto"/>
        <w:rPr>
          <w:del w:id="91" w:author="Mykola Zhuravel" w:date="2024-04-29T09:30:00Z"/>
        </w:rPr>
      </w:pPr>
      <w:del w:id="92" w:author="Mykola Zhuravel" w:date="2024-04-29T09:30:00Z">
        <w:r>
          <w:lastRenderedPageBreak/>
          <w:br w:type="textWrapping" w:clear="all"/>
        </w:r>
      </w:del>
    </w:p>
    <w:p w14:paraId="628C5D0D" w14:textId="77777777" w:rsidR="00740058" w:rsidRDefault="00740058" w:rsidP="00740058">
      <w:pPr>
        <w:rPr>
          <w:ins w:id="93" w:author="Mykola Zhuravel" w:date="2024-04-29T09:30:00Z"/>
          <w:rFonts w:ascii="Calibri" w:eastAsia="Calibri" w:hAnsi="Calibri" w:cs="Calibri"/>
        </w:rPr>
      </w:pPr>
    </w:p>
    <w:p w14:paraId="3DDAB39C" w14:textId="76E63374" w:rsidR="00740058" w:rsidRDefault="00740058" w:rsidP="00740058">
      <w:pPr>
        <w:pStyle w:val="Titre3"/>
        <w:rPr>
          <w:ins w:id="94" w:author="Mykola Zhuravel" w:date="2024-04-29T09:30:00Z"/>
        </w:rPr>
      </w:pPr>
      <w:ins w:id="95" w:author="Mykola Zhuravel" w:date="2024-04-29T09:30:00Z">
        <w:r>
          <w:t>Salle de serveur</w:t>
        </w:r>
        <w:r w:rsidR="006D0627">
          <w:t xml:space="preserve"> Mykola</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699B2917" w14:textId="77777777" w:rsidTr="00740058">
        <w:trPr>
          <w:ins w:id="96"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0A293321" w14:textId="77777777" w:rsidR="00740058" w:rsidRDefault="00740058">
            <w:pPr>
              <w:rPr>
                <w:ins w:id="97" w:author="Mykola Zhuravel" w:date="2024-04-29T09:30:00Z"/>
              </w:rPr>
            </w:pPr>
            <w:proofErr w:type="gramStart"/>
            <w:ins w:id="98" w:author="Mykola Zhuravel" w:date="2024-04-29T09:30:00Z">
              <w:r>
                <w:t>En tant que élève</w:t>
              </w:r>
              <w:proofErr w:type="gramEnd"/>
              <w:r>
                <w:t xml:space="preserve"> Je veux salle de serveur Pour rendre le travail de nos sites possible</w:t>
              </w:r>
            </w:ins>
          </w:p>
        </w:tc>
      </w:tr>
      <w:tr w:rsidR="00740058" w14:paraId="6C3750C2" w14:textId="77777777" w:rsidTr="00740058">
        <w:trPr>
          <w:ins w:id="99"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008448BA" w14:textId="77777777" w:rsidR="00740058" w:rsidRDefault="00740058">
            <w:pPr>
              <w:jc w:val="center"/>
              <w:rPr>
                <w:ins w:id="100" w:author="Mykola Zhuravel" w:date="2024-04-29T09:30:00Z"/>
              </w:rPr>
            </w:pPr>
            <w:ins w:id="101" w:author="Mykola Zhuravel" w:date="2024-04-29T09:30:00Z">
              <w:r>
                <w:t xml:space="preserve">Tests </w:t>
              </w:r>
              <w:proofErr w:type="gramStart"/>
              <w:r>
                <w:t>d'acceptance:</w:t>
              </w:r>
              <w:proofErr w:type="gramEnd"/>
              <w:r>
                <w:t xml:space="preserve"> </w:t>
              </w:r>
            </w:ins>
          </w:p>
          <w:tbl>
            <w:tblPr>
              <w:tblW w:w="0" w:type="auto"/>
              <w:tblCellMar>
                <w:left w:w="10" w:type="dxa"/>
                <w:right w:w="10" w:type="dxa"/>
              </w:tblCellMar>
              <w:tblLook w:val="04A0" w:firstRow="1" w:lastRow="0" w:firstColumn="1" w:lastColumn="0" w:noHBand="0" w:noVBand="1"/>
            </w:tblPr>
            <w:tblGrid>
              <w:gridCol w:w="1418"/>
              <w:gridCol w:w="7622"/>
            </w:tblGrid>
            <w:tr w:rsidR="00740058" w14:paraId="0F01ACDD" w14:textId="77777777">
              <w:trPr>
                <w:ins w:id="102" w:author="Mykola Zhuravel" w:date="2024-04-29T09:30:00Z"/>
              </w:trPr>
              <w:tc>
                <w:tcPr>
                  <w:tcW w:w="0" w:type="auto"/>
                  <w:hideMark/>
                </w:tcPr>
                <w:p w14:paraId="6DE6B43A" w14:textId="77777777" w:rsidR="00740058" w:rsidRDefault="00740058">
                  <w:pPr>
                    <w:rPr>
                      <w:ins w:id="103" w:author="Mykola Zhuravel" w:date="2024-04-29T09:30:00Z"/>
                    </w:rPr>
                  </w:pPr>
                  <w:proofErr w:type="gramStart"/>
                  <w:ins w:id="104" w:author="Mykola Zhuravel" w:date="2024-04-29T09:30:00Z">
                    <w:r>
                      <w:t>blocs</w:t>
                    </w:r>
                    <w:proofErr w:type="gramEnd"/>
                    <w:r>
                      <w:t xml:space="preserve"> de serveur</w:t>
                    </w:r>
                  </w:ins>
                </w:p>
              </w:tc>
              <w:tc>
                <w:tcPr>
                  <w:tcW w:w="0" w:type="auto"/>
                  <w:hideMark/>
                </w:tcPr>
                <w:p w14:paraId="469CF8CD" w14:textId="77777777" w:rsidR="00740058" w:rsidRDefault="00740058">
                  <w:pPr>
                    <w:rPr>
                      <w:ins w:id="105" w:author="Mykola Zhuravel" w:date="2024-04-29T09:30:00Z"/>
                    </w:rPr>
                  </w:pPr>
                  <w:ins w:id="106" w:author="Mykola Zhuravel" w:date="2024-04-29T09:30:00Z">
                    <w:r>
                      <w:t xml:space="preserve">Quand j'entre dans la salle des serveurs tout au fond de la salle je vois trois "blocs" de serveurs l'un collé à </w:t>
                    </w:r>
                    <w:proofErr w:type="gramStart"/>
                    <w:r>
                      <w:t>l'autre .</w:t>
                    </w:r>
                    <w:proofErr w:type="gramEnd"/>
                  </w:ins>
                </w:p>
              </w:tc>
            </w:tr>
            <w:tr w:rsidR="00740058" w14:paraId="7E56B60E" w14:textId="77777777">
              <w:trPr>
                <w:ins w:id="107" w:author="Mykola Zhuravel" w:date="2024-04-29T09:30:00Z"/>
              </w:trPr>
              <w:tc>
                <w:tcPr>
                  <w:tcW w:w="0" w:type="auto"/>
                  <w:hideMark/>
                </w:tcPr>
                <w:p w14:paraId="4E514C56" w14:textId="77777777" w:rsidR="00740058" w:rsidRDefault="00740058">
                  <w:pPr>
                    <w:rPr>
                      <w:ins w:id="108" w:author="Mykola Zhuravel" w:date="2024-04-29T09:30:00Z"/>
                    </w:rPr>
                  </w:pPr>
                  <w:proofErr w:type="gramStart"/>
                  <w:ins w:id="109" w:author="Mykola Zhuravel" w:date="2024-04-29T09:30:00Z">
                    <w:r>
                      <w:t>table</w:t>
                    </w:r>
                    <w:proofErr w:type="gramEnd"/>
                  </w:ins>
                </w:p>
              </w:tc>
              <w:tc>
                <w:tcPr>
                  <w:tcW w:w="0" w:type="auto"/>
                  <w:hideMark/>
                </w:tcPr>
                <w:p w14:paraId="1FEA65F9" w14:textId="77777777" w:rsidR="00740058" w:rsidRDefault="00740058">
                  <w:pPr>
                    <w:rPr>
                      <w:ins w:id="110" w:author="Mykola Zhuravel" w:date="2024-04-29T09:30:00Z"/>
                    </w:rPr>
                  </w:pPr>
                  <w:proofErr w:type="gramStart"/>
                  <w:ins w:id="111" w:author="Mykola Zhuravel" w:date="2024-04-29T09:30:00Z">
                    <w:r>
                      <w:t>à</w:t>
                    </w:r>
                    <w:proofErr w:type="gramEnd"/>
                    <w:r>
                      <w:t xml:space="preserve"> côté des serveurs je </w:t>
                    </w:r>
                    <w:proofErr w:type="spellStart"/>
                    <w:r>
                      <w:t>voit</w:t>
                    </w:r>
                    <w:proofErr w:type="spellEnd"/>
                    <w:r>
                      <w:t xml:space="preserve"> une petite table carrée</w:t>
                    </w:r>
                  </w:ins>
                </w:p>
              </w:tc>
            </w:tr>
            <w:tr w:rsidR="00740058" w14:paraId="11B20F2F" w14:textId="77777777">
              <w:trPr>
                <w:ins w:id="112" w:author="Mykola Zhuravel" w:date="2024-04-29T09:30:00Z"/>
              </w:trPr>
              <w:tc>
                <w:tcPr>
                  <w:tcW w:w="0" w:type="auto"/>
                  <w:hideMark/>
                </w:tcPr>
                <w:p w14:paraId="5F93248E" w14:textId="77777777" w:rsidR="00740058" w:rsidRDefault="00740058">
                  <w:pPr>
                    <w:rPr>
                      <w:ins w:id="113" w:author="Mykola Zhuravel" w:date="2024-04-29T09:30:00Z"/>
                    </w:rPr>
                  </w:pPr>
                  <w:proofErr w:type="gramStart"/>
                  <w:ins w:id="114" w:author="Mykola Zhuravel" w:date="2024-04-29T09:30:00Z">
                    <w:r>
                      <w:t>pc</w:t>
                    </w:r>
                    <w:proofErr w:type="gramEnd"/>
                  </w:ins>
                </w:p>
              </w:tc>
              <w:tc>
                <w:tcPr>
                  <w:tcW w:w="0" w:type="auto"/>
                  <w:hideMark/>
                </w:tcPr>
                <w:p w14:paraId="2AEE43F6" w14:textId="77777777" w:rsidR="00740058" w:rsidRDefault="00740058">
                  <w:pPr>
                    <w:rPr>
                      <w:ins w:id="115" w:author="Mykola Zhuravel" w:date="2024-04-29T09:30:00Z"/>
                    </w:rPr>
                  </w:pPr>
                  <w:ins w:id="116" w:author="Mykola Zhuravel" w:date="2024-04-29T09:30:00Z">
                    <w:r>
                      <w:t>Sur la table se trouve un PC portable</w:t>
                    </w:r>
                  </w:ins>
                </w:p>
              </w:tc>
            </w:tr>
            <w:tr w:rsidR="00740058" w14:paraId="264FFD6C" w14:textId="77777777">
              <w:trPr>
                <w:ins w:id="117" w:author="Mykola Zhuravel" w:date="2024-04-29T09:30:00Z"/>
              </w:trPr>
              <w:tc>
                <w:tcPr>
                  <w:tcW w:w="0" w:type="auto"/>
                  <w:hideMark/>
                </w:tcPr>
                <w:p w14:paraId="76FD373E" w14:textId="77777777" w:rsidR="00740058" w:rsidRDefault="00740058">
                  <w:pPr>
                    <w:rPr>
                      <w:ins w:id="118" w:author="Mykola Zhuravel" w:date="2024-04-29T09:30:00Z"/>
                    </w:rPr>
                  </w:pPr>
                  <w:proofErr w:type="gramStart"/>
                  <w:ins w:id="119" w:author="Mykola Zhuravel" w:date="2024-04-29T09:30:00Z">
                    <w:r>
                      <w:t>chaise</w:t>
                    </w:r>
                    <w:proofErr w:type="gramEnd"/>
                  </w:ins>
                </w:p>
              </w:tc>
              <w:tc>
                <w:tcPr>
                  <w:tcW w:w="0" w:type="auto"/>
                  <w:hideMark/>
                </w:tcPr>
                <w:p w14:paraId="6B3D3610" w14:textId="77777777" w:rsidR="00740058" w:rsidRDefault="00740058">
                  <w:pPr>
                    <w:rPr>
                      <w:ins w:id="120" w:author="Mykola Zhuravel" w:date="2024-04-29T09:30:00Z"/>
                    </w:rPr>
                  </w:pPr>
                  <w:ins w:id="121" w:author="Mykola Zhuravel" w:date="2024-04-29T09:30:00Z">
                    <w:r>
                      <w:t>Devant la table se trouve une chaise</w:t>
                    </w:r>
                  </w:ins>
                </w:p>
              </w:tc>
            </w:tr>
            <w:tr w:rsidR="00740058" w14:paraId="643747B9" w14:textId="77777777">
              <w:trPr>
                <w:ins w:id="122" w:author="Mykola Zhuravel" w:date="2024-04-29T09:30:00Z"/>
              </w:trPr>
              <w:tc>
                <w:tcPr>
                  <w:tcW w:w="0" w:type="auto"/>
                  <w:hideMark/>
                </w:tcPr>
                <w:p w14:paraId="65B9EA94" w14:textId="77777777" w:rsidR="00740058" w:rsidRDefault="00740058">
                  <w:pPr>
                    <w:rPr>
                      <w:ins w:id="123" w:author="Mykola Zhuravel" w:date="2024-04-29T09:30:00Z"/>
                    </w:rPr>
                  </w:pPr>
                  <w:proofErr w:type="gramStart"/>
                  <w:ins w:id="124" w:author="Mykola Zhuravel" w:date="2024-04-29T09:30:00Z">
                    <w:r>
                      <w:t>armoires</w:t>
                    </w:r>
                    <w:proofErr w:type="gramEnd"/>
                  </w:ins>
                </w:p>
              </w:tc>
              <w:tc>
                <w:tcPr>
                  <w:tcW w:w="0" w:type="auto"/>
                  <w:hideMark/>
                </w:tcPr>
                <w:p w14:paraId="28692182" w14:textId="77777777" w:rsidR="00740058" w:rsidRDefault="00740058">
                  <w:pPr>
                    <w:rPr>
                      <w:ins w:id="125" w:author="Mykola Zhuravel" w:date="2024-04-29T09:30:00Z"/>
                    </w:rPr>
                  </w:pPr>
                  <w:ins w:id="126" w:author="Mykola Zhuravel" w:date="2024-04-29T09:30:00Z">
                    <w:r>
                      <w:t>De l'autre côté des serveurs se trouvent des armoires avec des différents câbles à l'intérieur</w:t>
                    </w:r>
                  </w:ins>
                </w:p>
              </w:tc>
            </w:tr>
            <w:tr w:rsidR="00740058" w14:paraId="2C3EE1F4" w14:textId="77777777">
              <w:trPr>
                <w:ins w:id="127" w:author="Mykola Zhuravel" w:date="2024-04-29T09:30:00Z"/>
              </w:trPr>
              <w:tc>
                <w:tcPr>
                  <w:tcW w:w="0" w:type="auto"/>
                  <w:hideMark/>
                </w:tcPr>
                <w:p w14:paraId="37C779B2" w14:textId="77777777" w:rsidR="00740058" w:rsidRDefault="00740058">
                  <w:pPr>
                    <w:rPr>
                      <w:ins w:id="128" w:author="Mykola Zhuravel" w:date="2024-04-29T09:30:00Z"/>
                    </w:rPr>
                  </w:pPr>
                  <w:proofErr w:type="gramStart"/>
                  <w:ins w:id="129" w:author="Mykola Zhuravel" w:date="2024-04-29T09:30:00Z">
                    <w:r>
                      <w:t>anciens</w:t>
                    </w:r>
                    <w:proofErr w:type="gramEnd"/>
                    <w:r>
                      <w:t xml:space="preserve"> </w:t>
                    </w:r>
                    <w:proofErr w:type="spellStart"/>
                    <w:r>
                      <w:t>PCs</w:t>
                    </w:r>
                    <w:proofErr w:type="spellEnd"/>
                  </w:ins>
                </w:p>
              </w:tc>
              <w:tc>
                <w:tcPr>
                  <w:tcW w:w="0" w:type="auto"/>
                  <w:hideMark/>
                </w:tcPr>
                <w:p w14:paraId="7A94744F" w14:textId="77777777" w:rsidR="00740058" w:rsidRDefault="00740058">
                  <w:pPr>
                    <w:rPr>
                      <w:ins w:id="130" w:author="Mykola Zhuravel" w:date="2024-04-29T09:30:00Z"/>
                    </w:rPr>
                  </w:pPr>
                  <w:proofErr w:type="gramStart"/>
                  <w:ins w:id="131" w:author="Mykola Zhuravel" w:date="2024-04-29T09:30:00Z">
                    <w:r>
                      <w:t>sur</w:t>
                    </w:r>
                    <w:proofErr w:type="gramEnd"/>
                    <w:r>
                      <w:t xml:space="preserve"> les armoires je vois trois anciens PC</w:t>
                    </w:r>
                  </w:ins>
                </w:p>
              </w:tc>
            </w:tr>
            <w:tr w:rsidR="00740058" w14:paraId="1A1A1A60" w14:textId="77777777">
              <w:trPr>
                <w:ins w:id="132" w:author="Mykola Zhuravel" w:date="2024-04-29T09:30:00Z"/>
              </w:trPr>
              <w:tc>
                <w:tcPr>
                  <w:tcW w:w="0" w:type="auto"/>
                  <w:hideMark/>
                </w:tcPr>
                <w:p w14:paraId="036F0CCF" w14:textId="77777777" w:rsidR="00740058" w:rsidRDefault="00740058">
                  <w:pPr>
                    <w:rPr>
                      <w:ins w:id="133" w:author="Mykola Zhuravel" w:date="2024-04-29T09:30:00Z"/>
                    </w:rPr>
                  </w:pPr>
                  <w:proofErr w:type="gramStart"/>
                  <w:ins w:id="134" w:author="Mykola Zhuravel" w:date="2024-04-29T09:30:00Z">
                    <w:r>
                      <w:t>boîte</w:t>
                    </w:r>
                    <w:proofErr w:type="gramEnd"/>
                    <w:r>
                      <w:t xml:space="preserve"> en carton</w:t>
                    </w:r>
                  </w:ins>
                </w:p>
              </w:tc>
              <w:tc>
                <w:tcPr>
                  <w:tcW w:w="0" w:type="auto"/>
                  <w:hideMark/>
                </w:tcPr>
                <w:p w14:paraId="564B1965" w14:textId="77777777" w:rsidR="00740058" w:rsidRDefault="00740058">
                  <w:pPr>
                    <w:rPr>
                      <w:ins w:id="135" w:author="Mykola Zhuravel" w:date="2024-04-29T09:30:00Z"/>
                    </w:rPr>
                  </w:pPr>
                  <w:proofErr w:type="gramStart"/>
                  <w:ins w:id="136" w:author="Mykola Zhuravel" w:date="2024-04-29T09:30:00Z">
                    <w:r>
                      <w:t>à</w:t>
                    </w:r>
                    <w:proofErr w:type="gramEnd"/>
                    <w:r>
                      <w:t xml:space="preserve"> côté de ces PC se trouve une boîte en carton</w:t>
                    </w:r>
                  </w:ins>
                </w:p>
              </w:tc>
            </w:tr>
            <w:tr w:rsidR="00740058" w14:paraId="0EA6CB43" w14:textId="77777777">
              <w:trPr>
                <w:ins w:id="137" w:author="Mykola Zhuravel" w:date="2024-04-29T09:30:00Z"/>
              </w:trPr>
              <w:tc>
                <w:tcPr>
                  <w:tcW w:w="0" w:type="auto"/>
                  <w:hideMark/>
                </w:tcPr>
                <w:p w14:paraId="767290D1" w14:textId="77777777" w:rsidR="00740058" w:rsidRDefault="00740058">
                  <w:pPr>
                    <w:rPr>
                      <w:ins w:id="138" w:author="Mykola Zhuravel" w:date="2024-04-29T09:30:00Z"/>
                    </w:rPr>
                  </w:pPr>
                  <w:proofErr w:type="gramStart"/>
                  <w:ins w:id="139" w:author="Mykola Zhuravel" w:date="2024-04-29T09:30:00Z">
                    <w:r>
                      <w:t>ventilateur</w:t>
                    </w:r>
                    <w:proofErr w:type="gramEnd"/>
                  </w:ins>
                </w:p>
              </w:tc>
              <w:tc>
                <w:tcPr>
                  <w:tcW w:w="0" w:type="auto"/>
                  <w:hideMark/>
                </w:tcPr>
                <w:p w14:paraId="242A87C1" w14:textId="77777777" w:rsidR="00740058" w:rsidRDefault="00740058">
                  <w:pPr>
                    <w:rPr>
                      <w:ins w:id="140" w:author="Mykola Zhuravel" w:date="2024-04-29T09:30:00Z"/>
                    </w:rPr>
                  </w:pPr>
                  <w:proofErr w:type="gramStart"/>
                  <w:ins w:id="141" w:author="Mykola Zhuravel" w:date="2024-04-29T09:30:00Z">
                    <w:r>
                      <w:t>juste</w:t>
                    </w:r>
                    <w:proofErr w:type="gramEnd"/>
                    <w:r>
                      <w:t xml:space="preserve"> devant les serveurs se trouve un ventilateur pour bien refroidir les serveurs</w:t>
                    </w:r>
                  </w:ins>
                </w:p>
              </w:tc>
            </w:tr>
          </w:tbl>
          <w:p w14:paraId="2FD07C24" w14:textId="77777777" w:rsidR="00740058" w:rsidRDefault="00740058">
            <w:pPr>
              <w:rPr>
                <w:ins w:id="142" w:author="Mykola Zhuravel" w:date="2024-04-29T09:30:00Z"/>
                <w:rFonts w:ascii="Calibri" w:eastAsia="Calibri" w:hAnsi="Calibri" w:cs="Calibri"/>
              </w:rPr>
            </w:pPr>
          </w:p>
        </w:tc>
      </w:tr>
    </w:tbl>
    <w:p w14:paraId="212220F5" w14:textId="77777777" w:rsidR="00740058" w:rsidRDefault="00740058" w:rsidP="00740058">
      <w:pPr>
        <w:rPr>
          <w:ins w:id="143" w:author="Mykola Zhuravel" w:date="2024-04-29T09:30:00Z"/>
          <w:rFonts w:ascii="Calibri" w:eastAsia="Calibri" w:hAnsi="Calibri" w:cs="Calibri"/>
        </w:rPr>
      </w:pPr>
    </w:p>
    <w:p w14:paraId="355721DC" w14:textId="5C8D4CAD" w:rsidR="00740058" w:rsidRDefault="00740058" w:rsidP="00740058">
      <w:pPr>
        <w:pStyle w:val="Titre3"/>
        <w:rPr>
          <w:ins w:id="144" w:author="Mykola Zhuravel" w:date="2024-04-29T09:30:00Z"/>
        </w:rPr>
      </w:pPr>
      <w:ins w:id="145" w:author="Mykola Zhuravel" w:date="2024-04-29T09:30:00Z">
        <w:r>
          <w:t>Salle de détente D15</w:t>
        </w:r>
        <w:r w:rsidR="006D0627">
          <w:t xml:space="preserve"> Gonzalo</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187EA456" w14:textId="77777777" w:rsidTr="00740058">
        <w:trPr>
          <w:ins w:id="146"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6ABABA01" w14:textId="77777777" w:rsidR="00740058" w:rsidRDefault="00740058">
            <w:pPr>
              <w:rPr>
                <w:ins w:id="147" w:author="Mykola Zhuravel" w:date="2024-04-29T09:30:00Z"/>
              </w:rPr>
            </w:pPr>
            <w:ins w:id="148" w:author="Mykola Zhuravel" w:date="2024-04-29T09:30:00Z">
              <w:r>
                <w:t>En tant qu'élève Je veux une salle de détente pour l'utiliser pendant les pauses Pour les élèves de l'ETML</w:t>
              </w:r>
            </w:ins>
          </w:p>
        </w:tc>
      </w:tr>
      <w:tr w:rsidR="00740058" w14:paraId="5D0B166F" w14:textId="77777777" w:rsidTr="00740058">
        <w:trPr>
          <w:ins w:id="149"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4D734744" w14:textId="77777777" w:rsidR="00740058" w:rsidRDefault="00740058">
            <w:pPr>
              <w:jc w:val="center"/>
              <w:rPr>
                <w:ins w:id="150" w:author="Mykola Zhuravel" w:date="2024-04-29T09:30:00Z"/>
              </w:rPr>
            </w:pPr>
            <w:ins w:id="151" w:author="Mykola Zhuravel" w:date="2024-04-29T09:30:00Z">
              <w:r>
                <w:t xml:space="preserve">Tests </w:t>
              </w:r>
              <w:proofErr w:type="gramStart"/>
              <w:r>
                <w:t>d'acceptance:</w:t>
              </w:r>
              <w:proofErr w:type="gramEnd"/>
              <w:r>
                <w:t xml:space="preserve"> </w:t>
              </w:r>
            </w:ins>
          </w:p>
          <w:tbl>
            <w:tblPr>
              <w:tblW w:w="0" w:type="auto"/>
              <w:tblCellMar>
                <w:left w:w="10" w:type="dxa"/>
                <w:right w:w="10" w:type="dxa"/>
              </w:tblCellMar>
              <w:tblLook w:val="04A0" w:firstRow="1" w:lastRow="0" w:firstColumn="1" w:lastColumn="0" w:noHBand="0" w:noVBand="1"/>
            </w:tblPr>
            <w:tblGrid>
              <w:gridCol w:w="1737"/>
              <w:gridCol w:w="7303"/>
            </w:tblGrid>
            <w:tr w:rsidR="00740058" w14:paraId="11082E73" w14:textId="77777777">
              <w:trPr>
                <w:ins w:id="152" w:author="Mykola Zhuravel" w:date="2024-04-29T09:30:00Z"/>
              </w:trPr>
              <w:tc>
                <w:tcPr>
                  <w:tcW w:w="0" w:type="auto"/>
                  <w:hideMark/>
                </w:tcPr>
                <w:p w14:paraId="5A81D53E" w14:textId="77777777" w:rsidR="00740058" w:rsidRDefault="00740058">
                  <w:pPr>
                    <w:rPr>
                      <w:ins w:id="153" w:author="Mykola Zhuravel" w:date="2024-04-29T09:30:00Z"/>
                    </w:rPr>
                  </w:pPr>
                  <w:ins w:id="154" w:author="Mykola Zhuravel" w:date="2024-04-29T09:30:00Z">
                    <w:r>
                      <w:t>Porte-manteaux</w:t>
                    </w:r>
                  </w:ins>
                </w:p>
              </w:tc>
              <w:tc>
                <w:tcPr>
                  <w:tcW w:w="0" w:type="auto"/>
                  <w:hideMark/>
                </w:tcPr>
                <w:p w14:paraId="41DE87AF" w14:textId="77777777" w:rsidR="00740058" w:rsidRDefault="00740058">
                  <w:pPr>
                    <w:rPr>
                      <w:ins w:id="155" w:author="Mykola Zhuravel" w:date="2024-04-29T09:30:00Z"/>
                    </w:rPr>
                  </w:pPr>
                  <w:ins w:id="156" w:author="Mykola Zhuravel" w:date="2024-04-29T09:30:00Z">
                    <w:r>
                      <w:t>Il y aura un porte-veste collé au mur</w:t>
                    </w:r>
                  </w:ins>
                </w:p>
              </w:tc>
            </w:tr>
            <w:tr w:rsidR="00740058" w14:paraId="4E41AF10" w14:textId="77777777">
              <w:trPr>
                <w:ins w:id="157" w:author="Mykola Zhuravel" w:date="2024-04-29T09:30:00Z"/>
              </w:trPr>
              <w:tc>
                <w:tcPr>
                  <w:tcW w:w="0" w:type="auto"/>
                  <w:hideMark/>
                </w:tcPr>
                <w:p w14:paraId="01EABE82" w14:textId="77777777" w:rsidR="00740058" w:rsidRDefault="00740058">
                  <w:pPr>
                    <w:rPr>
                      <w:ins w:id="158" w:author="Mykola Zhuravel" w:date="2024-04-29T09:30:00Z"/>
                    </w:rPr>
                  </w:pPr>
                  <w:ins w:id="159" w:author="Mykola Zhuravel" w:date="2024-04-29T09:30:00Z">
                    <w:r>
                      <w:t>Armoire (</w:t>
                    </w:r>
                    <w:proofErr w:type="spellStart"/>
                    <w:r>
                      <w:t>Librerie</w:t>
                    </w:r>
                    <w:proofErr w:type="spellEnd"/>
                    <w:r>
                      <w:t>)</w:t>
                    </w:r>
                  </w:ins>
                </w:p>
              </w:tc>
              <w:tc>
                <w:tcPr>
                  <w:tcW w:w="0" w:type="auto"/>
                  <w:hideMark/>
                </w:tcPr>
                <w:p w14:paraId="259B34B4" w14:textId="77777777" w:rsidR="00740058" w:rsidRDefault="00740058">
                  <w:pPr>
                    <w:rPr>
                      <w:ins w:id="160" w:author="Mykola Zhuravel" w:date="2024-04-29T09:30:00Z"/>
                    </w:rPr>
                  </w:pPr>
                  <w:ins w:id="161" w:author="Mykola Zhuravel" w:date="2024-04-29T09:30:00Z">
                    <w:r>
                      <w:t>Il y aura une armoire avec des livres à disposition.</w:t>
                    </w:r>
                  </w:ins>
                </w:p>
              </w:tc>
            </w:tr>
            <w:tr w:rsidR="00740058" w14:paraId="552FBE15" w14:textId="77777777">
              <w:trPr>
                <w:ins w:id="162" w:author="Mykola Zhuravel" w:date="2024-04-29T09:30:00Z"/>
              </w:trPr>
              <w:tc>
                <w:tcPr>
                  <w:tcW w:w="0" w:type="auto"/>
                  <w:hideMark/>
                </w:tcPr>
                <w:p w14:paraId="48E5E934" w14:textId="77777777" w:rsidR="00740058" w:rsidRDefault="00740058">
                  <w:pPr>
                    <w:rPr>
                      <w:ins w:id="163" w:author="Mykola Zhuravel" w:date="2024-04-29T09:30:00Z"/>
                    </w:rPr>
                  </w:pPr>
                  <w:ins w:id="164" w:author="Mykola Zhuravel" w:date="2024-04-29T09:30:00Z">
                    <w:r>
                      <w:t>Poufs</w:t>
                    </w:r>
                  </w:ins>
                </w:p>
              </w:tc>
              <w:tc>
                <w:tcPr>
                  <w:tcW w:w="0" w:type="auto"/>
                  <w:hideMark/>
                </w:tcPr>
                <w:p w14:paraId="37305B6A" w14:textId="77777777" w:rsidR="00740058" w:rsidRDefault="00740058">
                  <w:pPr>
                    <w:rPr>
                      <w:ins w:id="165" w:author="Mykola Zhuravel" w:date="2024-04-29T09:30:00Z"/>
                    </w:rPr>
                  </w:pPr>
                  <w:ins w:id="166" w:author="Mykola Zhuravel" w:date="2024-04-29T09:30:00Z">
                    <w:r>
                      <w:t>Il y aura 10 poufs au milieu de la salle</w:t>
                    </w:r>
                  </w:ins>
                </w:p>
              </w:tc>
            </w:tr>
            <w:tr w:rsidR="00740058" w14:paraId="55914873" w14:textId="77777777">
              <w:trPr>
                <w:ins w:id="167" w:author="Mykola Zhuravel" w:date="2024-04-29T09:30:00Z"/>
              </w:trPr>
              <w:tc>
                <w:tcPr>
                  <w:tcW w:w="0" w:type="auto"/>
                  <w:hideMark/>
                </w:tcPr>
                <w:p w14:paraId="239C1DE6" w14:textId="77777777" w:rsidR="00740058" w:rsidRDefault="00740058">
                  <w:pPr>
                    <w:rPr>
                      <w:ins w:id="168" w:author="Mykola Zhuravel" w:date="2024-04-29T09:30:00Z"/>
                    </w:rPr>
                  </w:pPr>
                  <w:ins w:id="169" w:author="Mykola Zhuravel" w:date="2024-04-29T09:30:00Z">
                    <w:r>
                      <w:t xml:space="preserve">Prises </w:t>
                    </w:r>
                    <w:proofErr w:type="spellStart"/>
                    <w:r>
                      <w:t>élèctriques</w:t>
                    </w:r>
                    <w:proofErr w:type="spellEnd"/>
                  </w:ins>
                </w:p>
              </w:tc>
              <w:tc>
                <w:tcPr>
                  <w:tcW w:w="0" w:type="auto"/>
                  <w:hideMark/>
                </w:tcPr>
                <w:p w14:paraId="3733B41B" w14:textId="77777777" w:rsidR="00740058" w:rsidRDefault="00740058">
                  <w:pPr>
                    <w:rPr>
                      <w:ins w:id="170" w:author="Mykola Zhuravel" w:date="2024-04-29T09:30:00Z"/>
                    </w:rPr>
                  </w:pPr>
                  <w:ins w:id="171" w:author="Mykola Zhuravel" w:date="2024-04-29T09:30:00Z">
                    <w:r>
                      <w:t xml:space="preserve">Il y aura une </w:t>
                    </w:r>
                    <w:proofErr w:type="spellStart"/>
                    <w:r>
                      <w:t>grandre</w:t>
                    </w:r>
                    <w:proofErr w:type="spellEnd"/>
                    <w:r>
                      <w:t xml:space="preserve"> prise </w:t>
                    </w:r>
                    <w:proofErr w:type="spellStart"/>
                    <w:r>
                      <w:t>élèctrique</w:t>
                    </w:r>
                    <w:proofErr w:type="spellEnd"/>
                    <w:r>
                      <w:t xml:space="preserve"> qui </w:t>
                    </w:r>
                    <w:proofErr w:type="spellStart"/>
                    <w:r>
                      <w:t>permettron</w:t>
                    </w:r>
                    <w:proofErr w:type="spellEnd"/>
                    <w:r>
                      <w:t xml:space="preserve"> aux élèves charger leur </w:t>
                    </w:r>
                    <w:proofErr w:type="spellStart"/>
                    <w:r>
                      <w:t>telephone</w:t>
                    </w:r>
                    <w:proofErr w:type="spellEnd"/>
                    <w:r>
                      <w:t>.</w:t>
                    </w:r>
                  </w:ins>
                </w:p>
              </w:tc>
            </w:tr>
            <w:tr w:rsidR="00740058" w14:paraId="4A9A5899" w14:textId="77777777">
              <w:trPr>
                <w:ins w:id="172" w:author="Mykola Zhuravel" w:date="2024-04-29T09:30:00Z"/>
              </w:trPr>
              <w:tc>
                <w:tcPr>
                  <w:tcW w:w="0" w:type="auto"/>
                  <w:hideMark/>
                </w:tcPr>
                <w:p w14:paraId="4195390C" w14:textId="77777777" w:rsidR="00740058" w:rsidRDefault="00740058">
                  <w:pPr>
                    <w:rPr>
                      <w:ins w:id="173" w:author="Mykola Zhuravel" w:date="2024-04-29T09:30:00Z"/>
                    </w:rPr>
                  </w:pPr>
                  <w:ins w:id="174" w:author="Mykola Zhuravel" w:date="2024-04-29T09:30:00Z">
                    <w:r>
                      <w:t>Machine distributeur</w:t>
                    </w:r>
                  </w:ins>
                </w:p>
              </w:tc>
              <w:tc>
                <w:tcPr>
                  <w:tcW w:w="0" w:type="auto"/>
                  <w:hideMark/>
                </w:tcPr>
                <w:p w14:paraId="14BA4FF6" w14:textId="77777777" w:rsidR="00740058" w:rsidRDefault="00740058">
                  <w:pPr>
                    <w:rPr>
                      <w:ins w:id="175" w:author="Mykola Zhuravel" w:date="2024-04-29T09:30:00Z"/>
                    </w:rPr>
                  </w:pPr>
                  <w:ins w:id="176" w:author="Mykola Zhuravel" w:date="2024-04-29T09:30:00Z">
                    <w:r>
                      <w:t xml:space="preserve">Il y aura une machine distributeur de boissons et une machine </w:t>
                    </w:r>
                    <w:proofErr w:type="spellStart"/>
                    <w:r>
                      <w:t>distribuiteur</w:t>
                    </w:r>
                    <w:proofErr w:type="spellEnd"/>
                    <w:r>
                      <w:t xml:space="preserve"> de chips à </w:t>
                    </w:r>
                    <w:proofErr w:type="gramStart"/>
                    <w:r>
                      <w:t>cote</w:t>
                    </w:r>
                    <w:proofErr w:type="gramEnd"/>
                    <w:r>
                      <w:t xml:space="preserve"> de l'autre.</w:t>
                    </w:r>
                  </w:ins>
                </w:p>
              </w:tc>
            </w:tr>
            <w:tr w:rsidR="00740058" w14:paraId="6CCC16FC" w14:textId="77777777">
              <w:trPr>
                <w:ins w:id="177" w:author="Mykola Zhuravel" w:date="2024-04-29T09:30:00Z"/>
              </w:trPr>
              <w:tc>
                <w:tcPr>
                  <w:tcW w:w="0" w:type="auto"/>
                  <w:hideMark/>
                </w:tcPr>
                <w:p w14:paraId="1E45C352" w14:textId="77777777" w:rsidR="00740058" w:rsidRDefault="00740058">
                  <w:pPr>
                    <w:rPr>
                      <w:ins w:id="178" w:author="Mykola Zhuravel" w:date="2024-04-29T09:30:00Z"/>
                    </w:rPr>
                  </w:pPr>
                  <w:ins w:id="179" w:author="Mykola Zhuravel" w:date="2024-04-29T09:30:00Z">
                    <w:r>
                      <w:t>Poubelle</w:t>
                    </w:r>
                  </w:ins>
                </w:p>
              </w:tc>
              <w:tc>
                <w:tcPr>
                  <w:tcW w:w="0" w:type="auto"/>
                  <w:hideMark/>
                </w:tcPr>
                <w:p w14:paraId="7562DD2E" w14:textId="77777777" w:rsidR="00740058" w:rsidRDefault="00740058">
                  <w:pPr>
                    <w:rPr>
                      <w:ins w:id="180" w:author="Mykola Zhuravel" w:date="2024-04-29T09:30:00Z"/>
                    </w:rPr>
                  </w:pPr>
                  <w:ins w:id="181" w:author="Mykola Zhuravel" w:date="2024-04-29T09:30:00Z">
                    <w:r>
                      <w:t xml:space="preserve">Il y aura une poubelle à </w:t>
                    </w:r>
                    <w:proofErr w:type="gramStart"/>
                    <w:r>
                      <w:t>cote</w:t>
                    </w:r>
                    <w:proofErr w:type="gramEnd"/>
                    <w:r>
                      <w:t xml:space="preserve"> de la porte</w:t>
                    </w:r>
                  </w:ins>
                </w:p>
              </w:tc>
            </w:tr>
            <w:tr w:rsidR="00740058" w14:paraId="46F85CF6" w14:textId="77777777">
              <w:trPr>
                <w:ins w:id="182" w:author="Mykola Zhuravel" w:date="2024-04-29T09:30:00Z"/>
              </w:trPr>
              <w:tc>
                <w:tcPr>
                  <w:tcW w:w="0" w:type="auto"/>
                  <w:hideMark/>
                </w:tcPr>
                <w:p w14:paraId="6C9AA353" w14:textId="77777777" w:rsidR="00740058" w:rsidRDefault="00740058">
                  <w:pPr>
                    <w:rPr>
                      <w:ins w:id="183" w:author="Mykola Zhuravel" w:date="2024-04-29T09:30:00Z"/>
                    </w:rPr>
                  </w:pPr>
                  <w:ins w:id="184" w:author="Mykola Zhuravel" w:date="2024-04-29T09:30:00Z">
                    <w:r>
                      <w:t>Router</w:t>
                    </w:r>
                  </w:ins>
                </w:p>
              </w:tc>
              <w:tc>
                <w:tcPr>
                  <w:tcW w:w="0" w:type="auto"/>
                  <w:hideMark/>
                </w:tcPr>
                <w:p w14:paraId="0378A902" w14:textId="77777777" w:rsidR="00740058" w:rsidRDefault="00740058">
                  <w:pPr>
                    <w:rPr>
                      <w:ins w:id="185" w:author="Mykola Zhuravel" w:date="2024-04-29T09:30:00Z"/>
                    </w:rPr>
                  </w:pPr>
                  <w:ins w:id="186" w:author="Mykola Zhuravel" w:date="2024-04-29T09:30:00Z">
                    <w:r>
                      <w:t xml:space="preserve">Il aura un router </w:t>
                    </w:r>
                    <w:proofErr w:type="spellStart"/>
                    <w:r>
                      <w:t>au dessus</w:t>
                    </w:r>
                    <w:proofErr w:type="spellEnd"/>
                    <w:r>
                      <w:t xml:space="preserve"> de la porte avec un </w:t>
                    </w:r>
                    <w:proofErr w:type="spellStart"/>
                    <w:r>
                      <w:t>reseaux</w:t>
                    </w:r>
                    <w:proofErr w:type="spellEnd"/>
                    <w:r>
                      <w:t xml:space="preserve"> 5g</w:t>
                    </w:r>
                  </w:ins>
                </w:p>
              </w:tc>
            </w:tr>
            <w:tr w:rsidR="00740058" w14:paraId="37295F50" w14:textId="77777777">
              <w:trPr>
                <w:ins w:id="187" w:author="Mykola Zhuravel" w:date="2024-04-29T09:30:00Z"/>
              </w:trPr>
              <w:tc>
                <w:tcPr>
                  <w:tcW w:w="0" w:type="auto"/>
                  <w:hideMark/>
                </w:tcPr>
                <w:p w14:paraId="41131BCA" w14:textId="77777777" w:rsidR="00740058" w:rsidRDefault="00740058">
                  <w:pPr>
                    <w:rPr>
                      <w:ins w:id="188" w:author="Mykola Zhuravel" w:date="2024-04-29T09:30:00Z"/>
                    </w:rPr>
                  </w:pPr>
                  <w:ins w:id="189" w:author="Mykola Zhuravel" w:date="2024-04-29T09:30:00Z">
                    <w:r>
                      <w:t>Projecteur</w:t>
                    </w:r>
                  </w:ins>
                </w:p>
              </w:tc>
              <w:tc>
                <w:tcPr>
                  <w:tcW w:w="0" w:type="auto"/>
                  <w:hideMark/>
                </w:tcPr>
                <w:p w14:paraId="151DE6BB" w14:textId="77777777" w:rsidR="00740058" w:rsidRDefault="00740058">
                  <w:pPr>
                    <w:rPr>
                      <w:ins w:id="190" w:author="Mykola Zhuravel" w:date="2024-04-29T09:30:00Z"/>
                    </w:rPr>
                  </w:pPr>
                  <w:ins w:id="191" w:author="Mykola Zhuravel" w:date="2024-04-29T09:30:00Z">
                    <w:r>
                      <w:t xml:space="preserve">Il y aura un projecteur pour regarder des films ou </w:t>
                    </w:r>
                    <w:proofErr w:type="spellStart"/>
                    <w:r>
                      <w:t>series</w:t>
                    </w:r>
                    <w:proofErr w:type="spellEnd"/>
                  </w:ins>
                </w:p>
              </w:tc>
            </w:tr>
          </w:tbl>
          <w:p w14:paraId="493A4F90" w14:textId="77777777" w:rsidR="00740058" w:rsidRDefault="00740058">
            <w:pPr>
              <w:rPr>
                <w:ins w:id="192" w:author="Mykola Zhuravel" w:date="2024-04-29T09:30:00Z"/>
                <w:rFonts w:ascii="Calibri" w:eastAsia="Calibri" w:hAnsi="Calibri" w:cs="Calibri"/>
              </w:rPr>
            </w:pPr>
          </w:p>
        </w:tc>
      </w:tr>
    </w:tbl>
    <w:p w14:paraId="0D689956" w14:textId="77777777" w:rsidR="00740058" w:rsidRDefault="00740058" w:rsidP="00740058">
      <w:pPr>
        <w:rPr>
          <w:ins w:id="193" w:author="Mykola Zhuravel" w:date="2024-04-29T09:30:00Z"/>
          <w:rFonts w:ascii="Calibri" w:eastAsia="Calibri" w:hAnsi="Calibri" w:cs="Calibri"/>
        </w:rPr>
      </w:pPr>
    </w:p>
    <w:p w14:paraId="00CF3922" w14:textId="1F76BA16" w:rsidR="00740058" w:rsidRDefault="00740058" w:rsidP="00740058">
      <w:pPr>
        <w:pStyle w:val="Titre3"/>
        <w:rPr>
          <w:ins w:id="194" w:author="Mykola Zhuravel" w:date="2024-04-29T09:30:00Z"/>
        </w:rPr>
      </w:pPr>
      <w:proofErr w:type="spellStart"/>
      <w:ins w:id="195" w:author="Mykola Zhuravel" w:date="2024-04-29T09:30:00Z">
        <w:r>
          <w:t>Terrase</w:t>
        </w:r>
        <w:proofErr w:type="spellEnd"/>
        <w:r>
          <w:t xml:space="preserve"> (</w:t>
        </w:r>
        <w:proofErr w:type="gramStart"/>
        <w:r>
          <w:t>Toit</w:t>
        </w:r>
        <w:r w:rsidR="006D0627">
          <w:t xml:space="preserve"> </w:t>
        </w:r>
        <w:r>
          <w:t>)</w:t>
        </w:r>
        <w:proofErr w:type="spellStart"/>
        <w:r w:rsidR="006D0627">
          <w:t>Alesandre</w:t>
        </w:r>
        <w:proofErr w:type="spellEnd"/>
        <w:proofErr w:type="gramEnd"/>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02"/>
      </w:tblGrid>
      <w:tr w:rsidR="00740058" w14:paraId="3D48C2C6" w14:textId="77777777" w:rsidTr="00740058">
        <w:trPr>
          <w:ins w:id="196"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28CF8C5E" w14:textId="77777777" w:rsidR="00740058" w:rsidRDefault="00740058">
            <w:pPr>
              <w:rPr>
                <w:ins w:id="197" w:author="Mykola Zhuravel" w:date="2024-04-29T09:30:00Z"/>
              </w:rPr>
            </w:pPr>
            <w:ins w:id="198" w:author="Mykola Zhuravel" w:date="2024-04-29T09:30:00Z">
              <w:r>
                <w:t xml:space="preserve">En tant qu'élève Je veux une terrasse Pour pouvoir me reposer </w:t>
              </w:r>
              <w:proofErr w:type="spellStart"/>
              <w:proofErr w:type="gramStart"/>
              <w:r>
                <w:t>a</w:t>
              </w:r>
              <w:proofErr w:type="spellEnd"/>
              <w:proofErr w:type="gramEnd"/>
              <w:r>
                <w:t xml:space="preserve"> l'extérieur</w:t>
              </w:r>
            </w:ins>
          </w:p>
        </w:tc>
      </w:tr>
      <w:tr w:rsidR="00740058" w14:paraId="16E63AB8" w14:textId="77777777" w:rsidTr="00740058">
        <w:trPr>
          <w:ins w:id="199"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2B64F5FE" w14:textId="77777777" w:rsidR="00740058" w:rsidRDefault="00740058">
            <w:pPr>
              <w:jc w:val="center"/>
              <w:rPr>
                <w:ins w:id="200" w:author="Mykola Zhuravel" w:date="2024-04-29T09:30:00Z"/>
              </w:rPr>
            </w:pPr>
            <w:ins w:id="201" w:author="Mykola Zhuravel" w:date="2024-04-29T09:30:00Z">
              <w:r>
                <w:lastRenderedPageBreak/>
                <w:t xml:space="preserve">Tests </w:t>
              </w:r>
              <w:proofErr w:type="gramStart"/>
              <w:r>
                <w:t>d'acceptance:</w:t>
              </w:r>
              <w:proofErr w:type="gramEnd"/>
              <w:r>
                <w:t xml:space="preserve"> </w:t>
              </w:r>
            </w:ins>
          </w:p>
          <w:tbl>
            <w:tblPr>
              <w:tblW w:w="0" w:type="auto"/>
              <w:tblCellMar>
                <w:left w:w="10" w:type="dxa"/>
                <w:right w:w="10" w:type="dxa"/>
              </w:tblCellMar>
              <w:tblLook w:val="04A0" w:firstRow="1" w:lastRow="0" w:firstColumn="1" w:lastColumn="0" w:noHBand="0" w:noVBand="1"/>
            </w:tblPr>
            <w:tblGrid>
              <w:gridCol w:w="1752"/>
              <w:gridCol w:w="4941"/>
            </w:tblGrid>
            <w:tr w:rsidR="00740058" w14:paraId="6B1374EE" w14:textId="77777777">
              <w:trPr>
                <w:ins w:id="202" w:author="Mykola Zhuravel" w:date="2024-04-29T09:30:00Z"/>
              </w:trPr>
              <w:tc>
                <w:tcPr>
                  <w:tcW w:w="0" w:type="auto"/>
                  <w:hideMark/>
                </w:tcPr>
                <w:p w14:paraId="5B3DDB27" w14:textId="77777777" w:rsidR="00740058" w:rsidRDefault="00740058">
                  <w:pPr>
                    <w:rPr>
                      <w:ins w:id="203" w:author="Mykola Zhuravel" w:date="2024-04-29T09:30:00Z"/>
                    </w:rPr>
                  </w:pPr>
                  <w:ins w:id="204" w:author="Mykola Zhuravel" w:date="2024-04-29T09:30:00Z">
                    <w:r>
                      <w:t>Parasol</w:t>
                    </w:r>
                  </w:ins>
                </w:p>
              </w:tc>
              <w:tc>
                <w:tcPr>
                  <w:tcW w:w="0" w:type="auto"/>
                  <w:hideMark/>
                </w:tcPr>
                <w:p w14:paraId="6F0D44C0" w14:textId="77777777" w:rsidR="00740058" w:rsidRDefault="00740058">
                  <w:pPr>
                    <w:rPr>
                      <w:ins w:id="205" w:author="Mykola Zhuravel" w:date="2024-04-29T09:30:00Z"/>
                    </w:rPr>
                  </w:pPr>
                  <w:ins w:id="206" w:author="Mykola Zhuravel" w:date="2024-04-29T09:30:00Z">
                    <w:r>
                      <w:t>- Je veux 1 parasol sous chaque table</w:t>
                    </w:r>
                  </w:ins>
                </w:p>
              </w:tc>
            </w:tr>
            <w:tr w:rsidR="00740058" w14:paraId="3BFB1FA7" w14:textId="77777777">
              <w:trPr>
                <w:ins w:id="207" w:author="Mykola Zhuravel" w:date="2024-04-29T09:30:00Z"/>
              </w:trPr>
              <w:tc>
                <w:tcPr>
                  <w:tcW w:w="0" w:type="auto"/>
                  <w:hideMark/>
                </w:tcPr>
                <w:p w14:paraId="6479BFFA" w14:textId="77777777" w:rsidR="00740058" w:rsidRDefault="00740058">
                  <w:pPr>
                    <w:rPr>
                      <w:ins w:id="208" w:author="Mykola Zhuravel" w:date="2024-04-29T09:30:00Z"/>
                    </w:rPr>
                  </w:pPr>
                  <w:ins w:id="209" w:author="Mykola Zhuravel" w:date="2024-04-29T09:30:00Z">
                    <w:r>
                      <w:t>Barrières</w:t>
                    </w:r>
                  </w:ins>
                </w:p>
              </w:tc>
              <w:tc>
                <w:tcPr>
                  <w:tcW w:w="0" w:type="auto"/>
                  <w:hideMark/>
                </w:tcPr>
                <w:p w14:paraId="2DC6BADB" w14:textId="77777777" w:rsidR="00740058" w:rsidRDefault="00740058">
                  <w:pPr>
                    <w:rPr>
                      <w:ins w:id="210" w:author="Mykola Zhuravel" w:date="2024-04-29T09:30:00Z"/>
                    </w:rPr>
                  </w:pPr>
                  <w:ins w:id="211" w:author="Mykola Zhuravel" w:date="2024-04-29T09:30:00Z">
                    <w:r>
                      <w:t>- Je veux des barrières tout autour</w:t>
                    </w:r>
                  </w:ins>
                </w:p>
              </w:tc>
            </w:tr>
            <w:tr w:rsidR="00740058" w14:paraId="0FC6BE19" w14:textId="77777777">
              <w:trPr>
                <w:ins w:id="212" w:author="Mykola Zhuravel" w:date="2024-04-29T09:30:00Z"/>
              </w:trPr>
              <w:tc>
                <w:tcPr>
                  <w:tcW w:w="0" w:type="auto"/>
                  <w:hideMark/>
                </w:tcPr>
                <w:p w14:paraId="2BFA1712" w14:textId="77777777" w:rsidR="00740058" w:rsidRDefault="00740058">
                  <w:pPr>
                    <w:rPr>
                      <w:ins w:id="213" w:author="Mykola Zhuravel" w:date="2024-04-29T09:30:00Z"/>
                    </w:rPr>
                  </w:pPr>
                  <w:ins w:id="214" w:author="Mykola Zhuravel" w:date="2024-04-29T09:30:00Z">
                    <w:r>
                      <w:t>Tables</w:t>
                    </w:r>
                  </w:ins>
                </w:p>
              </w:tc>
              <w:tc>
                <w:tcPr>
                  <w:tcW w:w="0" w:type="auto"/>
                  <w:hideMark/>
                </w:tcPr>
                <w:p w14:paraId="3453D95E" w14:textId="77777777" w:rsidR="00740058" w:rsidRDefault="00740058">
                  <w:pPr>
                    <w:rPr>
                      <w:ins w:id="215" w:author="Mykola Zhuravel" w:date="2024-04-29T09:30:00Z"/>
                    </w:rPr>
                  </w:pPr>
                  <w:ins w:id="216" w:author="Mykola Zhuravel" w:date="2024-04-29T09:30:00Z">
                    <w:r>
                      <w:t>- Je veux 6 tables</w:t>
                    </w:r>
                  </w:ins>
                </w:p>
              </w:tc>
            </w:tr>
            <w:tr w:rsidR="00740058" w14:paraId="780EE9E2" w14:textId="77777777">
              <w:trPr>
                <w:ins w:id="217" w:author="Mykola Zhuravel" w:date="2024-04-29T09:30:00Z"/>
              </w:trPr>
              <w:tc>
                <w:tcPr>
                  <w:tcW w:w="0" w:type="auto"/>
                  <w:hideMark/>
                </w:tcPr>
                <w:p w14:paraId="56777B7B" w14:textId="77777777" w:rsidR="00740058" w:rsidRDefault="00740058">
                  <w:pPr>
                    <w:rPr>
                      <w:ins w:id="218" w:author="Mykola Zhuravel" w:date="2024-04-29T09:30:00Z"/>
                    </w:rPr>
                  </w:pPr>
                  <w:ins w:id="219" w:author="Mykola Zhuravel" w:date="2024-04-29T09:30:00Z">
                    <w:r>
                      <w:t>Chaises</w:t>
                    </w:r>
                  </w:ins>
                </w:p>
              </w:tc>
              <w:tc>
                <w:tcPr>
                  <w:tcW w:w="0" w:type="auto"/>
                  <w:hideMark/>
                </w:tcPr>
                <w:p w14:paraId="40C8F294" w14:textId="77777777" w:rsidR="00740058" w:rsidRDefault="00740058">
                  <w:pPr>
                    <w:rPr>
                      <w:ins w:id="220" w:author="Mykola Zhuravel" w:date="2024-04-29T09:30:00Z"/>
                    </w:rPr>
                  </w:pPr>
                  <w:ins w:id="221" w:author="Mykola Zhuravel" w:date="2024-04-29T09:30:00Z">
                    <w:r>
                      <w:t>- Je veux 4 chaises par tables</w:t>
                    </w:r>
                  </w:ins>
                </w:p>
              </w:tc>
            </w:tr>
            <w:tr w:rsidR="00740058" w14:paraId="6E48A6B0" w14:textId="77777777">
              <w:trPr>
                <w:ins w:id="222" w:author="Mykola Zhuravel" w:date="2024-04-29T09:30:00Z"/>
              </w:trPr>
              <w:tc>
                <w:tcPr>
                  <w:tcW w:w="0" w:type="auto"/>
                  <w:hideMark/>
                </w:tcPr>
                <w:p w14:paraId="6F2F864C" w14:textId="77777777" w:rsidR="00740058" w:rsidRDefault="00740058">
                  <w:pPr>
                    <w:rPr>
                      <w:ins w:id="223" w:author="Mykola Zhuravel" w:date="2024-04-29T09:30:00Z"/>
                    </w:rPr>
                  </w:pPr>
                  <w:ins w:id="224" w:author="Mykola Zhuravel" w:date="2024-04-29T09:30:00Z">
                    <w:r>
                      <w:t>Panneaux solaires</w:t>
                    </w:r>
                  </w:ins>
                </w:p>
              </w:tc>
              <w:tc>
                <w:tcPr>
                  <w:tcW w:w="0" w:type="auto"/>
                  <w:hideMark/>
                </w:tcPr>
                <w:p w14:paraId="0D4013EA" w14:textId="77777777" w:rsidR="00740058" w:rsidRDefault="00740058">
                  <w:pPr>
                    <w:rPr>
                      <w:ins w:id="225" w:author="Mykola Zhuravel" w:date="2024-04-29T09:30:00Z"/>
                    </w:rPr>
                  </w:pPr>
                  <w:ins w:id="226" w:author="Mykola Zhuravel" w:date="2024-04-29T09:30:00Z">
                    <w:r>
                      <w:t xml:space="preserve">- Il y a 5 </w:t>
                    </w:r>
                    <w:proofErr w:type="spellStart"/>
                    <w:r>
                      <w:t>paneaux</w:t>
                    </w:r>
                    <w:proofErr w:type="spellEnd"/>
                    <w:r>
                      <w:t xml:space="preserve"> solaires qui </w:t>
                    </w:r>
                    <w:proofErr w:type="spellStart"/>
                    <w:r>
                      <w:t>generent</w:t>
                    </w:r>
                    <w:proofErr w:type="spellEnd"/>
                    <w:r>
                      <w:t xml:space="preserve"> de </w:t>
                    </w:r>
                    <w:proofErr w:type="spellStart"/>
                    <w:r>
                      <w:t>l'energie</w:t>
                    </w:r>
                    <w:proofErr w:type="spellEnd"/>
                  </w:ins>
                </w:p>
              </w:tc>
            </w:tr>
            <w:tr w:rsidR="00740058" w14:paraId="17B727DD" w14:textId="77777777">
              <w:trPr>
                <w:ins w:id="227" w:author="Mykola Zhuravel" w:date="2024-04-29T09:30:00Z"/>
              </w:trPr>
              <w:tc>
                <w:tcPr>
                  <w:tcW w:w="0" w:type="auto"/>
                  <w:hideMark/>
                </w:tcPr>
                <w:p w14:paraId="742F8DFE" w14:textId="77777777" w:rsidR="00740058" w:rsidRDefault="00740058">
                  <w:pPr>
                    <w:rPr>
                      <w:ins w:id="228" w:author="Mykola Zhuravel" w:date="2024-04-29T09:30:00Z"/>
                    </w:rPr>
                  </w:pPr>
                  <w:ins w:id="229" w:author="Mykola Zhuravel" w:date="2024-04-29T09:30:00Z">
                    <w:r>
                      <w:t>Abris</w:t>
                    </w:r>
                  </w:ins>
                </w:p>
              </w:tc>
              <w:tc>
                <w:tcPr>
                  <w:tcW w:w="0" w:type="auto"/>
                  <w:hideMark/>
                </w:tcPr>
                <w:p w14:paraId="5F674461" w14:textId="77777777" w:rsidR="00740058" w:rsidRDefault="00740058">
                  <w:pPr>
                    <w:rPr>
                      <w:ins w:id="230" w:author="Mykola Zhuravel" w:date="2024-04-29T09:30:00Z"/>
                    </w:rPr>
                  </w:pPr>
                  <w:ins w:id="231" w:author="Mykola Zhuravel" w:date="2024-04-29T09:30:00Z">
                    <w:r>
                      <w:t>- Je veux 1 abris</w:t>
                    </w:r>
                  </w:ins>
                </w:p>
              </w:tc>
            </w:tr>
            <w:tr w:rsidR="00740058" w14:paraId="2F0A7C69" w14:textId="77777777">
              <w:trPr>
                <w:ins w:id="232" w:author="Mykola Zhuravel" w:date="2024-04-29T09:30:00Z"/>
              </w:trPr>
              <w:tc>
                <w:tcPr>
                  <w:tcW w:w="0" w:type="auto"/>
                  <w:hideMark/>
                </w:tcPr>
                <w:p w14:paraId="68810EF7" w14:textId="77777777" w:rsidR="00740058" w:rsidRDefault="00740058">
                  <w:pPr>
                    <w:rPr>
                      <w:ins w:id="233" w:author="Mykola Zhuravel" w:date="2024-04-29T09:30:00Z"/>
                    </w:rPr>
                  </w:pPr>
                  <w:ins w:id="234" w:author="Mykola Zhuravel" w:date="2024-04-29T09:30:00Z">
                    <w:r>
                      <w:t>Fleurs</w:t>
                    </w:r>
                  </w:ins>
                </w:p>
              </w:tc>
              <w:tc>
                <w:tcPr>
                  <w:tcW w:w="0" w:type="auto"/>
                  <w:hideMark/>
                </w:tcPr>
                <w:p w14:paraId="3A281716" w14:textId="77777777" w:rsidR="00740058" w:rsidRDefault="00740058">
                  <w:pPr>
                    <w:rPr>
                      <w:ins w:id="235" w:author="Mykola Zhuravel" w:date="2024-04-29T09:30:00Z"/>
                    </w:rPr>
                  </w:pPr>
                  <w:ins w:id="236" w:author="Mykola Zhuravel" w:date="2024-04-29T09:30:00Z">
                    <w:r>
                      <w:t xml:space="preserve">- Je veux des fleurs pour décorer la </w:t>
                    </w:r>
                    <w:proofErr w:type="spellStart"/>
                    <w:r>
                      <w:t>terasse</w:t>
                    </w:r>
                    <w:proofErr w:type="spellEnd"/>
                  </w:ins>
                </w:p>
              </w:tc>
            </w:tr>
            <w:tr w:rsidR="00740058" w14:paraId="5F00ABCC" w14:textId="77777777">
              <w:trPr>
                <w:ins w:id="237" w:author="Mykola Zhuravel" w:date="2024-04-29T09:30:00Z"/>
              </w:trPr>
              <w:tc>
                <w:tcPr>
                  <w:tcW w:w="0" w:type="auto"/>
                  <w:hideMark/>
                </w:tcPr>
                <w:p w14:paraId="4053A4AE" w14:textId="77777777" w:rsidR="00740058" w:rsidRDefault="00740058">
                  <w:pPr>
                    <w:rPr>
                      <w:ins w:id="238" w:author="Mykola Zhuravel" w:date="2024-04-29T09:30:00Z"/>
                    </w:rPr>
                  </w:pPr>
                  <w:ins w:id="239" w:author="Mykola Zhuravel" w:date="2024-04-29T09:30:00Z">
                    <w:r>
                      <w:t>Bancs</w:t>
                    </w:r>
                  </w:ins>
                </w:p>
              </w:tc>
              <w:tc>
                <w:tcPr>
                  <w:tcW w:w="0" w:type="auto"/>
                  <w:hideMark/>
                </w:tcPr>
                <w:p w14:paraId="63E18D90" w14:textId="77777777" w:rsidR="00740058" w:rsidRDefault="00740058">
                  <w:pPr>
                    <w:rPr>
                      <w:ins w:id="240" w:author="Mykola Zhuravel" w:date="2024-04-29T09:30:00Z"/>
                    </w:rPr>
                  </w:pPr>
                  <w:ins w:id="241" w:author="Mykola Zhuravel" w:date="2024-04-29T09:30:00Z">
                    <w:r>
                      <w:t>- Je veux 4 bancs</w:t>
                    </w:r>
                  </w:ins>
                </w:p>
              </w:tc>
            </w:tr>
          </w:tbl>
          <w:p w14:paraId="37CB8CD3" w14:textId="77777777" w:rsidR="00740058" w:rsidRDefault="00740058">
            <w:pPr>
              <w:rPr>
                <w:ins w:id="242" w:author="Mykola Zhuravel" w:date="2024-04-29T09:30:00Z"/>
                <w:rFonts w:ascii="Calibri" w:eastAsia="Calibri" w:hAnsi="Calibri" w:cs="Calibri"/>
              </w:rPr>
            </w:pPr>
          </w:p>
        </w:tc>
      </w:tr>
    </w:tbl>
    <w:p w14:paraId="196763F0" w14:textId="77777777" w:rsidR="00740058" w:rsidRDefault="00740058" w:rsidP="00740058">
      <w:pPr>
        <w:rPr>
          <w:ins w:id="243" w:author="Mykola Zhuravel" w:date="2024-04-29T09:30:00Z"/>
          <w:rFonts w:ascii="Calibri" w:eastAsia="Calibri" w:hAnsi="Calibri" w:cs="Calibri"/>
        </w:rPr>
      </w:pPr>
    </w:p>
    <w:p w14:paraId="2E719F6B" w14:textId="7C0CE95E" w:rsidR="00740058" w:rsidRDefault="00740058" w:rsidP="00740058">
      <w:pPr>
        <w:pStyle w:val="Titre3"/>
        <w:rPr>
          <w:ins w:id="244" w:author="Mykola Zhuravel" w:date="2024-04-29T09:30:00Z"/>
        </w:rPr>
      </w:pPr>
      <w:ins w:id="245" w:author="Mykola Zhuravel" w:date="2024-04-29T09:30:00Z">
        <w:r>
          <w:t>Entrée</w:t>
        </w:r>
        <w:r w:rsidR="006D0627">
          <w:t xml:space="preserve"> Gonzalo</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34FC94A2" w14:textId="77777777" w:rsidTr="00740058">
        <w:trPr>
          <w:ins w:id="246"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57FD8C4F" w14:textId="77777777" w:rsidR="00740058" w:rsidRDefault="00740058">
            <w:pPr>
              <w:rPr>
                <w:ins w:id="247" w:author="Mykola Zhuravel" w:date="2024-04-29T09:30:00Z"/>
              </w:rPr>
            </w:pPr>
            <w:ins w:id="248" w:author="Mykola Zhuravel" w:date="2024-04-29T09:30:00Z">
              <w:r>
                <w:t xml:space="preserve">En tant qu'élève Je veux une belle entrée au </w:t>
              </w:r>
              <w:proofErr w:type="spellStart"/>
              <w:r>
                <w:t>batiment</w:t>
              </w:r>
              <w:proofErr w:type="spellEnd"/>
              <w:r>
                <w:t xml:space="preserve"> Pour les élèves et enseignants</w:t>
              </w:r>
            </w:ins>
          </w:p>
        </w:tc>
      </w:tr>
      <w:tr w:rsidR="00740058" w14:paraId="287EEC71" w14:textId="77777777" w:rsidTr="00740058">
        <w:trPr>
          <w:ins w:id="249"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58DECDD6" w14:textId="77777777" w:rsidR="00740058" w:rsidRDefault="00740058">
            <w:pPr>
              <w:jc w:val="center"/>
              <w:rPr>
                <w:ins w:id="250" w:author="Mykola Zhuravel" w:date="2024-04-29T09:30:00Z"/>
              </w:rPr>
            </w:pPr>
            <w:ins w:id="251" w:author="Mykola Zhuravel" w:date="2024-04-29T09:30:00Z">
              <w:r>
                <w:t xml:space="preserve">Tests </w:t>
              </w:r>
              <w:proofErr w:type="gramStart"/>
              <w:r>
                <w:t>d'acceptance:</w:t>
              </w:r>
              <w:proofErr w:type="gramEnd"/>
              <w:r>
                <w:t xml:space="preserve"> </w:t>
              </w:r>
            </w:ins>
          </w:p>
          <w:tbl>
            <w:tblPr>
              <w:tblW w:w="0" w:type="auto"/>
              <w:tblCellMar>
                <w:left w:w="10" w:type="dxa"/>
                <w:right w:w="10" w:type="dxa"/>
              </w:tblCellMar>
              <w:tblLook w:val="04A0" w:firstRow="1" w:lastRow="0" w:firstColumn="1" w:lastColumn="0" w:noHBand="0" w:noVBand="1"/>
            </w:tblPr>
            <w:tblGrid>
              <w:gridCol w:w="689"/>
              <w:gridCol w:w="8351"/>
            </w:tblGrid>
            <w:tr w:rsidR="00740058" w14:paraId="11296D37" w14:textId="77777777">
              <w:trPr>
                <w:ins w:id="252" w:author="Mykola Zhuravel" w:date="2024-04-29T09:30:00Z"/>
              </w:trPr>
              <w:tc>
                <w:tcPr>
                  <w:tcW w:w="0" w:type="auto"/>
                  <w:hideMark/>
                </w:tcPr>
                <w:p w14:paraId="768B736A" w14:textId="77777777" w:rsidR="00740058" w:rsidRDefault="00740058">
                  <w:pPr>
                    <w:rPr>
                      <w:ins w:id="253" w:author="Mykola Zhuravel" w:date="2024-04-29T09:30:00Z"/>
                    </w:rPr>
                  </w:pPr>
                  <w:ins w:id="254" w:author="Mykola Zhuravel" w:date="2024-04-29T09:30:00Z">
                    <w:r>
                      <w:t>Entrée</w:t>
                    </w:r>
                  </w:ins>
                </w:p>
              </w:tc>
              <w:tc>
                <w:tcPr>
                  <w:tcW w:w="0" w:type="auto"/>
                  <w:hideMark/>
                </w:tcPr>
                <w:p w14:paraId="5ED7A031" w14:textId="77777777" w:rsidR="00740058" w:rsidRDefault="00740058">
                  <w:pPr>
                    <w:rPr>
                      <w:ins w:id="255" w:author="Mykola Zhuravel" w:date="2024-04-29T09:30:00Z"/>
                    </w:rPr>
                  </w:pPr>
                  <w:ins w:id="256" w:author="Mykola Zhuravel" w:date="2024-04-29T09:30:00Z">
                    <w:r>
                      <w:t xml:space="preserve">- Une porte automatique - </w:t>
                    </w:r>
                    <w:proofErr w:type="spellStart"/>
                    <w:r>
                      <w:t>Pannel</w:t>
                    </w:r>
                    <w:proofErr w:type="spellEnd"/>
                    <w:r>
                      <w:t xml:space="preserve"> pour s'identifier avant d'entrer - Poubelle pour le carton à cote de la porte - Poubelle pour les cannettes à cote de la porte - Poubelle à </w:t>
                    </w:r>
                    <w:proofErr w:type="spellStart"/>
                    <w:r>
                      <w:t>coté</w:t>
                    </w:r>
                    <w:proofErr w:type="spellEnd"/>
                    <w:r>
                      <w:t xml:space="preserve"> de la porte (tout) - Cendrier à </w:t>
                    </w:r>
                    <w:proofErr w:type="spellStart"/>
                    <w:r>
                      <w:t>coté</w:t>
                    </w:r>
                    <w:proofErr w:type="spellEnd"/>
                    <w:r>
                      <w:t xml:space="preserve"> de la </w:t>
                    </w:r>
                    <w:proofErr w:type="gramStart"/>
                    <w:r>
                      <w:t>porte  -</w:t>
                    </w:r>
                    <w:proofErr w:type="gramEnd"/>
                    <w:r>
                      <w:t xml:space="preserve"> Des </w:t>
                    </w:r>
                    <w:proofErr w:type="spellStart"/>
                    <w:r>
                      <w:t>cassières</w:t>
                    </w:r>
                    <w:proofErr w:type="spellEnd"/>
                    <w:r>
                      <w:t xml:space="preserve"> au murs</w:t>
                    </w:r>
                  </w:ins>
                </w:p>
              </w:tc>
            </w:tr>
            <w:tr w:rsidR="00740058" w14:paraId="2BA33E7F" w14:textId="77777777">
              <w:trPr>
                <w:ins w:id="257" w:author="Mykola Zhuravel" w:date="2024-04-29T09:30:00Z"/>
              </w:trPr>
              <w:tc>
                <w:tcPr>
                  <w:tcW w:w="0" w:type="auto"/>
                  <w:hideMark/>
                </w:tcPr>
                <w:p w14:paraId="7D4FA2A8" w14:textId="77777777" w:rsidR="00740058" w:rsidRDefault="00740058">
                  <w:pPr>
                    <w:rPr>
                      <w:ins w:id="258" w:author="Mykola Zhuravel" w:date="2024-04-29T09:30:00Z"/>
                    </w:rPr>
                  </w:pPr>
                  <w:ins w:id="259" w:author="Mykola Zhuravel" w:date="2024-04-29T09:30:00Z">
                    <w:r>
                      <w:t>Porte</w:t>
                    </w:r>
                  </w:ins>
                </w:p>
              </w:tc>
              <w:tc>
                <w:tcPr>
                  <w:tcW w:w="0" w:type="auto"/>
                  <w:hideMark/>
                </w:tcPr>
                <w:p w14:paraId="731FF267" w14:textId="77777777" w:rsidR="00740058" w:rsidRDefault="00740058">
                  <w:pPr>
                    <w:rPr>
                      <w:ins w:id="260" w:author="Mykola Zhuravel" w:date="2024-04-29T09:30:00Z"/>
                    </w:rPr>
                  </w:pPr>
                  <w:ins w:id="261" w:author="Mykola Zhuravel" w:date="2024-04-29T09:30:00Z">
                    <w:r>
                      <w:t>Il y aura une porte automatique</w:t>
                    </w:r>
                  </w:ins>
                </w:p>
              </w:tc>
            </w:tr>
            <w:tr w:rsidR="00740058" w14:paraId="64CC3431" w14:textId="77777777">
              <w:trPr>
                <w:ins w:id="262" w:author="Mykola Zhuravel" w:date="2024-04-29T09:30:00Z"/>
              </w:trPr>
              <w:tc>
                <w:tcPr>
                  <w:tcW w:w="0" w:type="auto"/>
                  <w:hideMark/>
                </w:tcPr>
                <w:p w14:paraId="30A16953" w14:textId="77777777" w:rsidR="00740058" w:rsidRDefault="00740058">
                  <w:pPr>
                    <w:rPr>
                      <w:ins w:id="263" w:author="Mykola Zhuravel" w:date="2024-04-29T09:30:00Z"/>
                    </w:rPr>
                  </w:pPr>
                  <w:proofErr w:type="spellStart"/>
                  <w:ins w:id="264" w:author="Mykola Zhuravel" w:date="2024-04-29T09:30:00Z">
                    <w:r>
                      <w:t>Pannel</w:t>
                    </w:r>
                    <w:proofErr w:type="spellEnd"/>
                  </w:ins>
                </w:p>
              </w:tc>
              <w:tc>
                <w:tcPr>
                  <w:tcW w:w="0" w:type="auto"/>
                  <w:hideMark/>
                </w:tcPr>
                <w:p w14:paraId="3B52712A" w14:textId="77777777" w:rsidR="00740058" w:rsidRDefault="00740058">
                  <w:pPr>
                    <w:rPr>
                      <w:ins w:id="265" w:author="Mykola Zhuravel" w:date="2024-04-29T09:30:00Z"/>
                    </w:rPr>
                  </w:pPr>
                  <w:ins w:id="266" w:author="Mykola Zhuravel" w:date="2024-04-29T09:30:00Z">
                    <w:r>
                      <w:t xml:space="preserve">Il y aura un </w:t>
                    </w:r>
                    <w:proofErr w:type="spellStart"/>
                    <w:r>
                      <w:t>pannel</w:t>
                    </w:r>
                    <w:proofErr w:type="spellEnd"/>
                    <w:r>
                      <w:t xml:space="preserve"> </w:t>
                    </w:r>
                    <w:proofErr w:type="spellStart"/>
                    <w:r>
                      <w:t>electronique</w:t>
                    </w:r>
                    <w:proofErr w:type="spellEnd"/>
                    <w:r>
                      <w:t xml:space="preserve"> pour l'accès au </w:t>
                    </w:r>
                    <w:proofErr w:type="spellStart"/>
                    <w:r>
                      <w:t>batiment</w:t>
                    </w:r>
                    <w:proofErr w:type="spellEnd"/>
                  </w:ins>
                </w:p>
              </w:tc>
            </w:tr>
          </w:tbl>
          <w:p w14:paraId="08FB3723" w14:textId="77777777" w:rsidR="00740058" w:rsidRDefault="00740058">
            <w:pPr>
              <w:rPr>
                <w:ins w:id="267" w:author="Mykola Zhuravel" w:date="2024-04-29T09:30:00Z"/>
                <w:rFonts w:ascii="Calibri" w:eastAsia="Calibri" w:hAnsi="Calibri" w:cs="Calibri"/>
              </w:rPr>
            </w:pPr>
          </w:p>
        </w:tc>
      </w:tr>
    </w:tbl>
    <w:p w14:paraId="284183C5" w14:textId="77777777" w:rsidR="00740058" w:rsidRDefault="00740058" w:rsidP="00740058">
      <w:pPr>
        <w:rPr>
          <w:ins w:id="268" w:author="Mykola Zhuravel" w:date="2024-04-29T09:30:00Z"/>
          <w:rFonts w:ascii="Calibri" w:eastAsia="Calibri" w:hAnsi="Calibri" w:cs="Calibri"/>
        </w:rPr>
      </w:pPr>
    </w:p>
    <w:p w14:paraId="7468D270" w14:textId="46B4BCD3" w:rsidR="00740058" w:rsidRDefault="00740058" w:rsidP="00740058">
      <w:pPr>
        <w:pStyle w:val="Titre3"/>
        <w:rPr>
          <w:ins w:id="269" w:author="Mykola Zhuravel" w:date="2024-04-29T09:30:00Z"/>
        </w:rPr>
      </w:pPr>
      <w:ins w:id="270" w:author="Mykola Zhuravel" w:date="2024-04-29T09:30:00Z">
        <w:r>
          <w:t>Couloir 1er étage</w:t>
        </w:r>
        <w:r w:rsidR="000B38F8">
          <w:t xml:space="preserve"> Gonzalo</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55BA4129" w14:textId="77777777" w:rsidTr="00740058">
        <w:trPr>
          <w:ins w:id="271"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745E0387" w14:textId="77777777" w:rsidR="00740058" w:rsidRDefault="00740058">
            <w:pPr>
              <w:rPr>
                <w:ins w:id="272" w:author="Mykola Zhuravel" w:date="2024-04-29T09:30:00Z"/>
              </w:rPr>
            </w:pPr>
            <w:ins w:id="273" w:author="Mykola Zhuravel" w:date="2024-04-29T09:30:00Z">
              <w:r>
                <w:t xml:space="preserve">En tant </w:t>
              </w:r>
              <w:proofErr w:type="gramStart"/>
              <w:r>
                <w:t>qu'élève  Je</w:t>
              </w:r>
              <w:proofErr w:type="gramEnd"/>
              <w:r>
                <w:t xml:space="preserve"> veux un couloir Pour passer et se </w:t>
              </w:r>
              <w:proofErr w:type="spellStart"/>
              <w:r>
                <w:t>reposser</w:t>
              </w:r>
              <w:proofErr w:type="spellEnd"/>
              <w:r>
                <w:t xml:space="preserve"> un moment</w:t>
              </w:r>
            </w:ins>
          </w:p>
        </w:tc>
      </w:tr>
      <w:tr w:rsidR="00740058" w14:paraId="067E602B" w14:textId="77777777" w:rsidTr="00740058">
        <w:trPr>
          <w:ins w:id="274"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6562AA1E" w14:textId="77777777" w:rsidR="00740058" w:rsidRDefault="00740058">
            <w:pPr>
              <w:jc w:val="center"/>
              <w:rPr>
                <w:ins w:id="275" w:author="Mykola Zhuravel" w:date="2024-04-29T09:30:00Z"/>
              </w:rPr>
            </w:pPr>
            <w:ins w:id="276" w:author="Mykola Zhuravel" w:date="2024-04-29T09:30:00Z">
              <w:r>
                <w:t xml:space="preserve">Tests </w:t>
              </w:r>
              <w:proofErr w:type="gramStart"/>
              <w:r>
                <w:t>d'acceptance:</w:t>
              </w:r>
              <w:proofErr w:type="gramEnd"/>
              <w:r>
                <w:t xml:space="preserve"> </w:t>
              </w:r>
            </w:ins>
          </w:p>
          <w:tbl>
            <w:tblPr>
              <w:tblW w:w="0" w:type="auto"/>
              <w:tblCellMar>
                <w:left w:w="10" w:type="dxa"/>
                <w:right w:w="10" w:type="dxa"/>
              </w:tblCellMar>
              <w:tblLook w:val="04A0" w:firstRow="1" w:lastRow="0" w:firstColumn="1" w:lastColumn="0" w:noHBand="0" w:noVBand="1"/>
            </w:tblPr>
            <w:tblGrid>
              <w:gridCol w:w="707"/>
              <w:gridCol w:w="8333"/>
            </w:tblGrid>
            <w:tr w:rsidR="00740058" w14:paraId="7FF54D33" w14:textId="77777777">
              <w:trPr>
                <w:ins w:id="277" w:author="Mykola Zhuravel" w:date="2024-04-29T09:30:00Z"/>
              </w:trPr>
              <w:tc>
                <w:tcPr>
                  <w:tcW w:w="0" w:type="auto"/>
                  <w:hideMark/>
                </w:tcPr>
                <w:p w14:paraId="15253424" w14:textId="77777777" w:rsidR="00740058" w:rsidRDefault="00740058">
                  <w:pPr>
                    <w:rPr>
                      <w:ins w:id="278" w:author="Mykola Zhuravel" w:date="2024-04-29T09:30:00Z"/>
                    </w:rPr>
                  </w:pPr>
                  <w:ins w:id="279" w:author="Mykola Zhuravel" w:date="2024-04-29T09:30:00Z">
                    <w:r>
                      <w:t>Couloir</w:t>
                    </w:r>
                  </w:ins>
                </w:p>
              </w:tc>
              <w:tc>
                <w:tcPr>
                  <w:tcW w:w="0" w:type="auto"/>
                  <w:hideMark/>
                </w:tcPr>
                <w:p w14:paraId="4F4E0A7D" w14:textId="77777777" w:rsidR="00740058" w:rsidRDefault="00740058">
                  <w:pPr>
                    <w:rPr>
                      <w:ins w:id="280" w:author="Mykola Zhuravel" w:date="2024-04-29T09:30:00Z"/>
                    </w:rPr>
                  </w:pPr>
                  <w:ins w:id="281" w:author="Mykola Zhuravel" w:date="2024-04-29T09:30:00Z">
                    <w:r>
                      <w:t xml:space="preserve">- Deux </w:t>
                    </w:r>
                    <w:proofErr w:type="spellStart"/>
                    <w:r>
                      <w:t>cannapés</w:t>
                    </w:r>
                    <w:proofErr w:type="spellEnd"/>
                    <w:r>
                      <w:t xml:space="preserve"> pour chaque salle de </w:t>
                    </w:r>
                    <w:proofErr w:type="gramStart"/>
                    <w:r>
                      <w:t>classe  -</w:t>
                    </w:r>
                    <w:proofErr w:type="gramEnd"/>
                    <w:r>
                      <w:t xml:space="preserve"> Deux machine distri - Deux </w:t>
                    </w:r>
                    <w:proofErr w:type="spellStart"/>
                    <w:r>
                      <w:t>escalière</w:t>
                    </w:r>
                    <w:proofErr w:type="spellEnd"/>
                    <w:r>
                      <w:t xml:space="preserve"> pour monter au 2me étage</w:t>
                    </w:r>
                  </w:ins>
                </w:p>
              </w:tc>
            </w:tr>
          </w:tbl>
          <w:p w14:paraId="009F9E09" w14:textId="77777777" w:rsidR="00740058" w:rsidRDefault="00740058">
            <w:pPr>
              <w:rPr>
                <w:ins w:id="282" w:author="Mykola Zhuravel" w:date="2024-04-29T09:30:00Z"/>
                <w:rFonts w:ascii="Calibri" w:eastAsia="Calibri" w:hAnsi="Calibri" w:cs="Calibri"/>
              </w:rPr>
            </w:pPr>
          </w:p>
        </w:tc>
      </w:tr>
    </w:tbl>
    <w:p w14:paraId="393BFB22" w14:textId="77777777" w:rsidR="00740058" w:rsidRDefault="00740058" w:rsidP="00740058">
      <w:pPr>
        <w:rPr>
          <w:ins w:id="283" w:author="Mykola Zhuravel" w:date="2024-04-29T09:30:00Z"/>
          <w:rFonts w:ascii="Calibri" w:eastAsia="Calibri" w:hAnsi="Calibri" w:cs="Calibri"/>
        </w:rPr>
      </w:pPr>
    </w:p>
    <w:p w14:paraId="4D1E1E73" w14:textId="00BFC05D" w:rsidR="00740058" w:rsidRDefault="00740058" w:rsidP="00740058">
      <w:pPr>
        <w:pStyle w:val="Titre3"/>
        <w:rPr>
          <w:ins w:id="284" w:author="Mykola Zhuravel" w:date="2024-04-29T09:30:00Z"/>
        </w:rPr>
      </w:pPr>
      <w:ins w:id="285" w:author="Mykola Zhuravel" w:date="2024-04-29T09:30:00Z">
        <w:r>
          <w:t>Couloir 2me étage</w:t>
        </w:r>
        <w:r w:rsidR="000B38F8">
          <w:t xml:space="preserve"> Mykola</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199F2FAE" w14:textId="77777777" w:rsidTr="00740058">
        <w:trPr>
          <w:ins w:id="286"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17830D3A" w14:textId="77777777" w:rsidR="00740058" w:rsidRDefault="00740058">
            <w:pPr>
              <w:rPr>
                <w:ins w:id="287" w:author="Mykola Zhuravel" w:date="2024-04-29T09:30:00Z"/>
              </w:rPr>
            </w:pPr>
            <w:proofErr w:type="gramStart"/>
            <w:ins w:id="288" w:author="Mykola Zhuravel" w:date="2024-04-29T09:30:00Z">
              <w:r>
                <w:t>En tant que élève</w:t>
              </w:r>
              <w:proofErr w:type="gramEnd"/>
              <w:r>
                <w:t xml:space="preserve"> Je veux un couloir au 2me étage Pour pouvoir passer entre les classes</w:t>
              </w:r>
            </w:ins>
          </w:p>
        </w:tc>
      </w:tr>
      <w:tr w:rsidR="00740058" w14:paraId="6702AC4B" w14:textId="77777777" w:rsidTr="00740058">
        <w:trPr>
          <w:ins w:id="289"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0AF4F63D" w14:textId="77777777" w:rsidR="00740058" w:rsidRDefault="00740058">
            <w:pPr>
              <w:jc w:val="center"/>
              <w:rPr>
                <w:ins w:id="290" w:author="Mykola Zhuravel" w:date="2024-04-29T09:30:00Z"/>
              </w:rPr>
            </w:pPr>
            <w:ins w:id="291" w:author="Mykola Zhuravel" w:date="2024-04-29T09:30:00Z">
              <w:r>
                <w:t xml:space="preserve">Tests </w:t>
              </w:r>
              <w:proofErr w:type="gramStart"/>
              <w:r>
                <w:t>d'acceptance:</w:t>
              </w:r>
              <w:proofErr w:type="gramEnd"/>
              <w:r>
                <w:t xml:space="preserve"> </w:t>
              </w:r>
            </w:ins>
          </w:p>
          <w:tbl>
            <w:tblPr>
              <w:tblW w:w="0" w:type="auto"/>
              <w:tblCellMar>
                <w:left w:w="10" w:type="dxa"/>
                <w:right w:w="10" w:type="dxa"/>
              </w:tblCellMar>
              <w:tblLook w:val="04A0" w:firstRow="1" w:lastRow="0" w:firstColumn="1" w:lastColumn="0" w:noHBand="0" w:noVBand="1"/>
            </w:tblPr>
            <w:tblGrid>
              <w:gridCol w:w="1687"/>
              <w:gridCol w:w="7353"/>
            </w:tblGrid>
            <w:tr w:rsidR="00740058" w14:paraId="6BAA5970" w14:textId="77777777">
              <w:trPr>
                <w:ins w:id="292" w:author="Mykola Zhuravel" w:date="2024-04-29T09:30:00Z"/>
              </w:trPr>
              <w:tc>
                <w:tcPr>
                  <w:tcW w:w="0" w:type="auto"/>
                  <w:hideMark/>
                </w:tcPr>
                <w:p w14:paraId="72973555" w14:textId="77777777" w:rsidR="00740058" w:rsidRDefault="00740058">
                  <w:pPr>
                    <w:rPr>
                      <w:ins w:id="293" w:author="Mykola Zhuravel" w:date="2024-04-29T09:30:00Z"/>
                    </w:rPr>
                  </w:pPr>
                  <w:proofErr w:type="gramStart"/>
                  <w:ins w:id="294" w:author="Mykola Zhuravel" w:date="2024-04-29T09:30:00Z">
                    <w:r>
                      <w:t>tapis</w:t>
                    </w:r>
                    <w:proofErr w:type="gramEnd"/>
                  </w:ins>
                </w:p>
              </w:tc>
              <w:tc>
                <w:tcPr>
                  <w:tcW w:w="0" w:type="auto"/>
                  <w:hideMark/>
                </w:tcPr>
                <w:p w14:paraId="2DE60068" w14:textId="77777777" w:rsidR="00740058" w:rsidRDefault="00740058">
                  <w:pPr>
                    <w:rPr>
                      <w:ins w:id="295" w:author="Mykola Zhuravel" w:date="2024-04-29T09:30:00Z"/>
                    </w:rPr>
                  </w:pPr>
                  <w:ins w:id="296" w:author="Mykola Zhuravel" w:date="2024-04-29T09:30:00Z">
                    <w:r>
                      <w:t xml:space="preserve">Quand je monte les escaliers je vois un tapis sur le sol qui prend la moitié de couloir en </w:t>
                    </w:r>
                    <w:proofErr w:type="spellStart"/>
                    <w:r>
                      <w:t>longeur</w:t>
                    </w:r>
                    <w:proofErr w:type="spellEnd"/>
                    <w:r>
                      <w:t>.</w:t>
                    </w:r>
                  </w:ins>
                </w:p>
              </w:tc>
            </w:tr>
            <w:tr w:rsidR="00740058" w14:paraId="3B8BA56E" w14:textId="77777777">
              <w:trPr>
                <w:ins w:id="297" w:author="Mykola Zhuravel" w:date="2024-04-29T09:30:00Z"/>
              </w:trPr>
              <w:tc>
                <w:tcPr>
                  <w:tcW w:w="0" w:type="auto"/>
                  <w:hideMark/>
                </w:tcPr>
                <w:p w14:paraId="01361EB8" w14:textId="77777777" w:rsidR="00740058" w:rsidRDefault="00740058">
                  <w:pPr>
                    <w:rPr>
                      <w:ins w:id="298" w:author="Mykola Zhuravel" w:date="2024-04-29T09:30:00Z"/>
                    </w:rPr>
                  </w:pPr>
                  <w:proofErr w:type="gramStart"/>
                  <w:ins w:id="299" w:author="Mykola Zhuravel" w:date="2024-04-29T09:30:00Z">
                    <w:r>
                      <w:t>deuxième</w:t>
                    </w:r>
                    <w:proofErr w:type="gramEnd"/>
                    <w:r>
                      <w:t xml:space="preserve"> tapis</w:t>
                    </w:r>
                  </w:ins>
                </w:p>
              </w:tc>
              <w:tc>
                <w:tcPr>
                  <w:tcW w:w="0" w:type="auto"/>
                  <w:hideMark/>
                </w:tcPr>
                <w:p w14:paraId="1445243B" w14:textId="77777777" w:rsidR="00740058" w:rsidRDefault="00740058">
                  <w:pPr>
                    <w:rPr>
                      <w:ins w:id="300" w:author="Mykola Zhuravel" w:date="2024-04-29T09:30:00Z"/>
                    </w:rPr>
                  </w:pPr>
                  <w:ins w:id="301" w:author="Mykola Zhuravel" w:date="2024-04-29T09:30:00Z">
                    <w:r>
                      <w:t>A côté de ce tapis je vois un deuxième tapis qui prend l'autre moitié de couloir.</w:t>
                    </w:r>
                  </w:ins>
                </w:p>
              </w:tc>
            </w:tr>
            <w:tr w:rsidR="00740058" w14:paraId="38418DF2" w14:textId="77777777">
              <w:trPr>
                <w:ins w:id="302" w:author="Mykola Zhuravel" w:date="2024-04-29T09:30:00Z"/>
              </w:trPr>
              <w:tc>
                <w:tcPr>
                  <w:tcW w:w="0" w:type="auto"/>
                  <w:hideMark/>
                </w:tcPr>
                <w:p w14:paraId="77564290" w14:textId="77777777" w:rsidR="00740058" w:rsidRDefault="00740058">
                  <w:pPr>
                    <w:rPr>
                      <w:ins w:id="303" w:author="Mykola Zhuravel" w:date="2024-04-29T09:30:00Z"/>
                    </w:rPr>
                  </w:pPr>
                  <w:proofErr w:type="gramStart"/>
                  <w:ins w:id="304" w:author="Mykola Zhuravel" w:date="2024-04-29T09:30:00Z">
                    <w:r>
                      <w:t>peinture</w:t>
                    </w:r>
                    <w:proofErr w:type="gramEnd"/>
                  </w:ins>
                </w:p>
              </w:tc>
              <w:tc>
                <w:tcPr>
                  <w:tcW w:w="0" w:type="auto"/>
                  <w:hideMark/>
                </w:tcPr>
                <w:p w14:paraId="43448F7D" w14:textId="77777777" w:rsidR="00740058" w:rsidRDefault="00740058">
                  <w:pPr>
                    <w:rPr>
                      <w:ins w:id="305" w:author="Mykola Zhuravel" w:date="2024-04-29T09:30:00Z"/>
                    </w:rPr>
                  </w:pPr>
                  <w:ins w:id="306" w:author="Mykola Zhuravel" w:date="2024-04-29T09:30:00Z">
                    <w:r>
                      <w:t>A ma droite je vois une peinture.</w:t>
                    </w:r>
                  </w:ins>
                </w:p>
              </w:tc>
            </w:tr>
            <w:tr w:rsidR="00740058" w14:paraId="694EB442" w14:textId="77777777">
              <w:trPr>
                <w:ins w:id="307" w:author="Mykola Zhuravel" w:date="2024-04-29T09:30:00Z"/>
              </w:trPr>
              <w:tc>
                <w:tcPr>
                  <w:tcW w:w="0" w:type="auto"/>
                  <w:hideMark/>
                </w:tcPr>
                <w:p w14:paraId="45EF4718" w14:textId="77777777" w:rsidR="00740058" w:rsidRDefault="00740058">
                  <w:pPr>
                    <w:rPr>
                      <w:ins w:id="308" w:author="Mykola Zhuravel" w:date="2024-04-29T09:30:00Z"/>
                    </w:rPr>
                  </w:pPr>
                  <w:proofErr w:type="gramStart"/>
                  <w:ins w:id="309" w:author="Mykola Zhuravel" w:date="2024-04-29T09:30:00Z">
                    <w:r>
                      <w:t>deuxième</w:t>
                    </w:r>
                    <w:proofErr w:type="gramEnd"/>
                    <w:r>
                      <w:t xml:space="preserve"> peinture</w:t>
                    </w:r>
                  </w:ins>
                </w:p>
              </w:tc>
              <w:tc>
                <w:tcPr>
                  <w:tcW w:w="0" w:type="auto"/>
                  <w:hideMark/>
                </w:tcPr>
                <w:p w14:paraId="078736D1" w14:textId="77777777" w:rsidR="00740058" w:rsidRDefault="00740058">
                  <w:pPr>
                    <w:rPr>
                      <w:ins w:id="310" w:author="Mykola Zhuravel" w:date="2024-04-29T09:30:00Z"/>
                    </w:rPr>
                  </w:pPr>
                  <w:ins w:id="311" w:author="Mykola Zhuravel" w:date="2024-04-29T09:30:00Z">
                    <w:r>
                      <w:t>A ma gauche je vois une autre peinture.</w:t>
                    </w:r>
                  </w:ins>
                </w:p>
              </w:tc>
            </w:tr>
            <w:tr w:rsidR="00740058" w14:paraId="3C56623C" w14:textId="77777777">
              <w:trPr>
                <w:ins w:id="312" w:author="Mykola Zhuravel" w:date="2024-04-29T09:30:00Z"/>
              </w:trPr>
              <w:tc>
                <w:tcPr>
                  <w:tcW w:w="0" w:type="auto"/>
                  <w:hideMark/>
                </w:tcPr>
                <w:p w14:paraId="0B663AFF" w14:textId="77777777" w:rsidR="00740058" w:rsidRDefault="00740058">
                  <w:pPr>
                    <w:rPr>
                      <w:ins w:id="313" w:author="Mykola Zhuravel" w:date="2024-04-29T09:30:00Z"/>
                    </w:rPr>
                  </w:pPr>
                  <w:proofErr w:type="gramStart"/>
                  <w:ins w:id="314" w:author="Mykola Zhuravel" w:date="2024-04-29T09:30:00Z">
                    <w:r>
                      <w:t>troisième</w:t>
                    </w:r>
                    <w:proofErr w:type="gramEnd"/>
                    <w:r>
                      <w:t xml:space="preserve"> peinture</w:t>
                    </w:r>
                  </w:ins>
                </w:p>
              </w:tc>
              <w:tc>
                <w:tcPr>
                  <w:tcW w:w="0" w:type="auto"/>
                  <w:hideMark/>
                </w:tcPr>
                <w:p w14:paraId="6BF1F524" w14:textId="77777777" w:rsidR="00740058" w:rsidRDefault="00740058">
                  <w:pPr>
                    <w:rPr>
                      <w:ins w:id="315" w:author="Mykola Zhuravel" w:date="2024-04-29T09:30:00Z"/>
                    </w:rPr>
                  </w:pPr>
                  <w:ins w:id="316" w:author="Mykola Zhuravel" w:date="2024-04-29T09:30:00Z">
                    <w:r>
                      <w:t>A 2 mètres plus loin à droite je vois une troisième peinture.</w:t>
                    </w:r>
                  </w:ins>
                </w:p>
              </w:tc>
            </w:tr>
            <w:tr w:rsidR="00740058" w14:paraId="6D4AF9F2" w14:textId="77777777">
              <w:trPr>
                <w:ins w:id="317" w:author="Mykola Zhuravel" w:date="2024-04-29T09:30:00Z"/>
              </w:trPr>
              <w:tc>
                <w:tcPr>
                  <w:tcW w:w="0" w:type="auto"/>
                  <w:hideMark/>
                </w:tcPr>
                <w:p w14:paraId="590370E3" w14:textId="77777777" w:rsidR="00740058" w:rsidRDefault="00740058">
                  <w:pPr>
                    <w:rPr>
                      <w:ins w:id="318" w:author="Mykola Zhuravel" w:date="2024-04-29T09:30:00Z"/>
                    </w:rPr>
                  </w:pPr>
                  <w:proofErr w:type="gramStart"/>
                  <w:ins w:id="319" w:author="Mykola Zhuravel" w:date="2024-04-29T09:30:00Z">
                    <w:r>
                      <w:t>quatrième</w:t>
                    </w:r>
                    <w:proofErr w:type="gramEnd"/>
                    <w:r>
                      <w:t xml:space="preserve"> peinture</w:t>
                    </w:r>
                  </w:ins>
                </w:p>
              </w:tc>
              <w:tc>
                <w:tcPr>
                  <w:tcW w:w="0" w:type="auto"/>
                  <w:hideMark/>
                </w:tcPr>
                <w:p w14:paraId="740E8D2D" w14:textId="77777777" w:rsidR="00740058" w:rsidRDefault="00740058">
                  <w:pPr>
                    <w:rPr>
                      <w:ins w:id="320" w:author="Mykola Zhuravel" w:date="2024-04-29T09:30:00Z"/>
                    </w:rPr>
                  </w:pPr>
                  <w:ins w:id="321" w:author="Mykola Zhuravel" w:date="2024-04-29T09:30:00Z">
                    <w:r>
                      <w:t>A 2 mètres plus loin de la deuxième peinture, à gauche je vois une quatrième peinture.</w:t>
                    </w:r>
                  </w:ins>
                </w:p>
              </w:tc>
            </w:tr>
            <w:tr w:rsidR="00740058" w14:paraId="071489AF" w14:textId="77777777">
              <w:trPr>
                <w:ins w:id="322" w:author="Mykola Zhuravel" w:date="2024-04-29T09:30:00Z"/>
              </w:trPr>
              <w:tc>
                <w:tcPr>
                  <w:tcW w:w="0" w:type="auto"/>
                  <w:hideMark/>
                </w:tcPr>
                <w:p w14:paraId="7063A9D4" w14:textId="77777777" w:rsidR="00740058" w:rsidRDefault="00740058">
                  <w:pPr>
                    <w:rPr>
                      <w:ins w:id="323" w:author="Mykola Zhuravel" w:date="2024-04-29T09:30:00Z"/>
                    </w:rPr>
                  </w:pPr>
                  <w:proofErr w:type="gramStart"/>
                  <w:ins w:id="324" w:author="Mykola Zhuravel" w:date="2024-04-29T09:30:00Z">
                    <w:r>
                      <w:t>tabouret</w:t>
                    </w:r>
                    <w:proofErr w:type="gramEnd"/>
                  </w:ins>
                </w:p>
              </w:tc>
              <w:tc>
                <w:tcPr>
                  <w:tcW w:w="0" w:type="auto"/>
                  <w:hideMark/>
                </w:tcPr>
                <w:p w14:paraId="3A772007" w14:textId="77777777" w:rsidR="00740058" w:rsidRDefault="00740058">
                  <w:pPr>
                    <w:rPr>
                      <w:ins w:id="325" w:author="Mykola Zhuravel" w:date="2024-04-29T09:30:00Z"/>
                    </w:rPr>
                  </w:pPr>
                  <w:ins w:id="326" w:author="Mykola Zhuravel" w:date="2024-04-29T09:30:00Z">
                    <w:r>
                      <w:t>Entre la peinture 2 et 4 je vois un tabouret d'une hauteur de 60 cm.</w:t>
                    </w:r>
                  </w:ins>
                </w:p>
              </w:tc>
            </w:tr>
            <w:tr w:rsidR="00740058" w14:paraId="6E74346F" w14:textId="77777777">
              <w:trPr>
                <w:ins w:id="327" w:author="Mykola Zhuravel" w:date="2024-04-29T09:30:00Z"/>
              </w:trPr>
              <w:tc>
                <w:tcPr>
                  <w:tcW w:w="0" w:type="auto"/>
                  <w:hideMark/>
                </w:tcPr>
                <w:p w14:paraId="39F2A995" w14:textId="77777777" w:rsidR="00740058" w:rsidRDefault="00740058">
                  <w:pPr>
                    <w:rPr>
                      <w:ins w:id="328" w:author="Mykola Zhuravel" w:date="2024-04-29T09:30:00Z"/>
                    </w:rPr>
                  </w:pPr>
                  <w:proofErr w:type="gramStart"/>
                  <w:ins w:id="329" w:author="Mykola Zhuravel" w:date="2024-04-29T09:30:00Z">
                    <w:r>
                      <w:t>chaise</w:t>
                    </w:r>
                    <w:proofErr w:type="gramEnd"/>
                  </w:ins>
                </w:p>
              </w:tc>
              <w:tc>
                <w:tcPr>
                  <w:tcW w:w="0" w:type="auto"/>
                  <w:hideMark/>
                </w:tcPr>
                <w:p w14:paraId="2D609D03" w14:textId="77777777" w:rsidR="00740058" w:rsidRDefault="00740058">
                  <w:pPr>
                    <w:rPr>
                      <w:ins w:id="330" w:author="Mykola Zhuravel" w:date="2024-04-29T09:30:00Z"/>
                    </w:rPr>
                  </w:pPr>
                  <w:ins w:id="331" w:author="Mykola Zhuravel" w:date="2024-04-29T09:30:00Z">
                    <w:r>
                      <w:t>Entre les peintures 1 et 3 je vois une chaise d'une hauteur de 40 cm.</w:t>
                    </w:r>
                  </w:ins>
                </w:p>
              </w:tc>
            </w:tr>
            <w:tr w:rsidR="00740058" w14:paraId="1A81AE8F" w14:textId="77777777">
              <w:trPr>
                <w:ins w:id="332" w:author="Mykola Zhuravel" w:date="2024-04-29T09:30:00Z"/>
              </w:trPr>
              <w:tc>
                <w:tcPr>
                  <w:tcW w:w="0" w:type="auto"/>
                  <w:hideMark/>
                </w:tcPr>
                <w:p w14:paraId="7B0C76F0" w14:textId="77777777" w:rsidR="00740058" w:rsidRDefault="00740058">
                  <w:pPr>
                    <w:rPr>
                      <w:ins w:id="333" w:author="Mykola Zhuravel" w:date="2024-04-29T09:30:00Z"/>
                    </w:rPr>
                  </w:pPr>
                  <w:proofErr w:type="gramStart"/>
                  <w:ins w:id="334" w:author="Mykola Zhuravel" w:date="2024-04-29T09:30:00Z">
                    <w:r>
                      <w:t>lampe</w:t>
                    </w:r>
                    <w:proofErr w:type="gramEnd"/>
                  </w:ins>
                </w:p>
              </w:tc>
              <w:tc>
                <w:tcPr>
                  <w:tcW w:w="0" w:type="auto"/>
                  <w:hideMark/>
                </w:tcPr>
                <w:p w14:paraId="283BD5B1" w14:textId="77777777" w:rsidR="00740058" w:rsidRDefault="00740058">
                  <w:pPr>
                    <w:rPr>
                      <w:ins w:id="335" w:author="Mykola Zhuravel" w:date="2024-04-29T09:30:00Z"/>
                    </w:rPr>
                  </w:pPr>
                  <w:ins w:id="336" w:author="Mykola Zhuravel" w:date="2024-04-29T09:30:00Z">
                    <w:r>
                      <w:t xml:space="preserve">En haut je vois une </w:t>
                    </w:r>
                    <w:proofErr w:type="gramStart"/>
                    <w:r>
                      <w:t>lampe.(</w:t>
                    </w:r>
                    <w:proofErr w:type="gramEnd"/>
                    <w:r>
                      <w:t>ECOLO)</w:t>
                    </w:r>
                  </w:ins>
                </w:p>
              </w:tc>
            </w:tr>
            <w:tr w:rsidR="00740058" w14:paraId="68586F17" w14:textId="77777777">
              <w:trPr>
                <w:ins w:id="337" w:author="Mykola Zhuravel" w:date="2024-04-29T09:30:00Z"/>
              </w:trPr>
              <w:tc>
                <w:tcPr>
                  <w:tcW w:w="0" w:type="auto"/>
                  <w:hideMark/>
                </w:tcPr>
                <w:p w14:paraId="7C1273D2" w14:textId="77777777" w:rsidR="00740058" w:rsidRDefault="00740058">
                  <w:pPr>
                    <w:rPr>
                      <w:ins w:id="338" w:author="Mykola Zhuravel" w:date="2024-04-29T09:30:00Z"/>
                    </w:rPr>
                  </w:pPr>
                  <w:proofErr w:type="gramStart"/>
                  <w:ins w:id="339" w:author="Mykola Zhuravel" w:date="2024-04-29T09:30:00Z">
                    <w:r>
                      <w:t>deuxième</w:t>
                    </w:r>
                    <w:proofErr w:type="gramEnd"/>
                    <w:r>
                      <w:t xml:space="preserve"> lampe</w:t>
                    </w:r>
                  </w:ins>
                </w:p>
              </w:tc>
              <w:tc>
                <w:tcPr>
                  <w:tcW w:w="0" w:type="auto"/>
                  <w:hideMark/>
                </w:tcPr>
                <w:p w14:paraId="6AF23141" w14:textId="77777777" w:rsidR="00740058" w:rsidRDefault="00740058">
                  <w:pPr>
                    <w:rPr>
                      <w:ins w:id="340" w:author="Mykola Zhuravel" w:date="2024-04-29T09:30:00Z"/>
                    </w:rPr>
                  </w:pPr>
                  <w:ins w:id="341" w:author="Mykola Zhuravel" w:date="2024-04-29T09:30:00Z">
                    <w:r>
                      <w:t>A 5 mètres plus loin je vois une deuxième lampe. (ECOLO)</w:t>
                    </w:r>
                  </w:ins>
                </w:p>
              </w:tc>
            </w:tr>
          </w:tbl>
          <w:p w14:paraId="23AAB586" w14:textId="77777777" w:rsidR="00740058" w:rsidRDefault="00740058">
            <w:pPr>
              <w:rPr>
                <w:ins w:id="342" w:author="Mykola Zhuravel" w:date="2024-04-29T09:30:00Z"/>
                <w:rFonts w:ascii="Calibri" w:eastAsia="Calibri" w:hAnsi="Calibri" w:cs="Calibri"/>
              </w:rPr>
            </w:pPr>
          </w:p>
        </w:tc>
      </w:tr>
    </w:tbl>
    <w:p w14:paraId="6C98B88C" w14:textId="77777777" w:rsidR="00740058" w:rsidRDefault="00740058" w:rsidP="00740058">
      <w:pPr>
        <w:rPr>
          <w:ins w:id="343" w:author="Mykola Zhuravel" w:date="2024-04-29T09:30:00Z"/>
          <w:rFonts w:ascii="Calibri" w:eastAsia="Calibri" w:hAnsi="Calibri" w:cs="Calibri"/>
        </w:rPr>
      </w:pPr>
    </w:p>
    <w:p w14:paraId="39ECC400" w14:textId="0A7A27E4" w:rsidR="00740058" w:rsidRDefault="00740058" w:rsidP="00740058">
      <w:pPr>
        <w:pStyle w:val="Titre3"/>
        <w:rPr>
          <w:ins w:id="344" w:author="Mykola Zhuravel" w:date="2024-04-29T09:30:00Z"/>
        </w:rPr>
      </w:pPr>
      <w:ins w:id="345" w:author="Mykola Zhuravel" w:date="2024-04-29T09:30:00Z">
        <w:r>
          <w:t>Autour du bâtiment</w:t>
        </w:r>
        <w:r w:rsidR="000B38F8">
          <w:t xml:space="preserve"> Mykola</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6776"/>
      </w:tblGrid>
      <w:tr w:rsidR="00740058" w14:paraId="5C45B027" w14:textId="77777777" w:rsidTr="00740058">
        <w:trPr>
          <w:ins w:id="346"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4B2818A1" w14:textId="77777777" w:rsidR="00740058" w:rsidRDefault="00740058">
            <w:pPr>
              <w:rPr>
                <w:ins w:id="347" w:author="Mykola Zhuravel" w:date="2024-04-29T09:30:00Z"/>
              </w:rPr>
            </w:pPr>
            <w:ins w:id="348" w:author="Mykola Zhuravel" w:date="2024-04-29T09:30:00Z">
              <w:r>
                <w:t>En tant qu'élève Je veux un extérieur pour me sentir plus à l'aise</w:t>
              </w:r>
            </w:ins>
          </w:p>
        </w:tc>
      </w:tr>
      <w:tr w:rsidR="00740058" w14:paraId="5D0D2D77" w14:textId="77777777" w:rsidTr="00740058">
        <w:trPr>
          <w:ins w:id="349"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7883B5EF" w14:textId="77777777" w:rsidR="00740058" w:rsidRDefault="00740058">
            <w:pPr>
              <w:jc w:val="center"/>
              <w:rPr>
                <w:ins w:id="350" w:author="Mykola Zhuravel" w:date="2024-04-29T09:30:00Z"/>
              </w:rPr>
            </w:pPr>
            <w:ins w:id="351" w:author="Mykola Zhuravel" w:date="2024-04-29T09:30:00Z">
              <w:r>
                <w:t xml:space="preserve">Tests </w:t>
              </w:r>
              <w:proofErr w:type="gramStart"/>
              <w:r>
                <w:t>d'acceptance:</w:t>
              </w:r>
              <w:proofErr w:type="gramEnd"/>
              <w:r>
                <w:t xml:space="preserve"> </w:t>
              </w:r>
            </w:ins>
          </w:p>
          <w:tbl>
            <w:tblPr>
              <w:tblW w:w="0" w:type="auto"/>
              <w:tblCellMar>
                <w:left w:w="10" w:type="dxa"/>
                <w:right w:w="10" w:type="dxa"/>
              </w:tblCellMar>
              <w:tblLook w:val="04A0" w:firstRow="1" w:lastRow="0" w:firstColumn="1" w:lastColumn="0" w:noHBand="0" w:noVBand="1"/>
            </w:tblPr>
            <w:tblGrid>
              <w:gridCol w:w="1369"/>
              <w:gridCol w:w="5387"/>
            </w:tblGrid>
            <w:tr w:rsidR="00740058" w14:paraId="14424BA7" w14:textId="77777777">
              <w:trPr>
                <w:ins w:id="352" w:author="Mykola Zhuravel" w:date="2024-04-29T09:30:00Z"/>
              </w:trPr>
              <w:tc>
                <w:tcPr>
                  <w:tcW w:w="0" w:type="auto"/>
                  <w:hideMark/>
                </w:tcPr>
                <w:p w14:paraId="6FE795FF" w14:textId="77777777" w:rsidR="00740058" w:rsidRDefault="00740058">
                  <w:pPr>
                    <w:rPr>
                      <w:ins w:id="353" w:author="Mykola Zhuravel" w:date="2024-04-29T09:30:00Z"/>
                    </w:rPr>
                  </w:pPr>
                  <w:ins w:id="354" w:author="Mykola Zhuravel" w:date="2024-04-29T09:30:00Z">
                    <w:r>
                      <w:t>Places Moto</w:t>
                    </w:r>
                  </w:ins>
                </w:p>
              </w:tc>
              <w:tc>
                <w:tcPr>
                  <w:tcW w:w="0" w:type="auto"/>
                  <w:hideMark/>
                </w:tcPr>
                <w:p w14:paraId="2272415D" w14:textId="77777777" w:rsidR="00740058" w:rsidRDefault="00740058">
                  <w:pPr>
                    <w:rPr>
                      <w:ins w:id="355" w:author="Mykola Zhuravel" w:date="2024-04-29T09:30:00Z"/>
                    </w:rPr>
                  </w:pPr>
                  <w:ins w:id="356" w:author="Mykola Zhuravel" w:date="2024-04-29T09:30:00Z">
                    <w:r>
                      <w:t>- Il y a 10 places moto alignés</w:t>
                    </w:r>
                  </w:ins>
                </w:p>
              </w:tc>
            </w:tr>
            <w:tr w:rsidR="00740058" w14:paraId="0E3573BC" w14:textId="77777777">
              <w:trPr>
                <w:ins w:id="357" w:author="Mykola Zhuravel" w:date="2024-04-29T09:30:00Z"/>
              </w:trPr>
              <w:tc>
                <w:tcPr>
                  <w:tcW w:w="0" w:type="auto"/>
                  <w:hideMark/>
                </w:tcPr>
                <w:p w14:paraId="4E5D085B" w14:textId="77777777" w:rsidR="00740058" w:rsidRDefault="00740058">
                  <w:pPr>
                    <w:rPr>
                      <w:ins w:id="358" w:author="Mykola Zhuravel" w:date="2024-04-29T09:30:00Z"/>
                    </w:rPr>
                  </w:pPr>
                  <w:ins w:id="359" w:author="Mykola Zhuravel" w:date="2024-04-29T09:30:00Z">
                    <w:r>
                      <w:t>Places voiture</w:t>
                    </w:r>
                  </w:ins>
                </w:p>
              </w:tc>
              <w:tc>
                <w:tcPr>
                  <w:tcW w:w="0" w:type="auto"/>
                  <w:hideMark/>
                </w:tcPr>
                <w:p w14:paraId="621657DC" w14:textId="77777777" w:rsidR="00740058" w:rsidRDefault="00740058">
                  <w:pPr>
                    <w:rPr>
                      <w:ins w:id="360" w:author="Mykola Zhuravel" w:date="2024-04-29T09:30:00Z"/>
                    </w:rPr>
                  </w:pPr>
                  <w:ins w:id="361" w:author="Mykola Zhuravel" w:date="2024-04-29T09:30:00Z">
                    <w:r>
                      <w:t>- Il y a 3 places voitures</w:t>
                    </w:r>
                  </w:ins>
                </w:p>
              </w:tc>
            </w:tr>
            <w:tr w:rsidR="00740058" w14:paraId="55A2D644" w14:textId="77777777">
              <w:trPr>
                <w:ins w:id="362" w:author="Mykola Zhuravel" w:date="2024-04-29T09:30:00Z"/>
              </w:trPr>
              <w:tc>
                <w:tcPr>
                  <w:tcW w:w="0" w:type="auto"/>
                  <w:hideMark/>
                </w:tcPr>
                <w:p w14:paraId="33A59A7C" w14:textId="77777777" w:rsidR="00740058" w:rsidRDefault="00740058">
                  <w:pPr>
                    <w:rPr>
                      <w:ins w:id="363" w:author="Mykola Zhuravel" w:date="2024-04-29T09:30:00Z"/>
                    </w:rPr>
                  </w:pPr>
                  <w:ins w:id="364" w:author="Mykola Zhuravel" w:date="2024-04-29T09:30:00Z">
                    <w:r>
                      <w:t>Fleurs</w:t>
                    </w:r>
                  </w:ins>
                </w:p>
              </w:tc>
              <w:tc>
                <w:tcPr>
                  <w:tcW w:w="0" w:type="auto"/>
                  <w:hideMark/>
                </w:tcPr>
                <w:p w14:paraId="732460CF" w14:textId="77777777" w:rsidR="00740058" w:rsidRDefault="00740058">
                  <w:pPr>
                    <w:rPr>
                      <w:ins w:id="365" w:author="Mykola Zhuravel" w:date="2024-04-29T09:30:00Z"/>
                    </w:rPr>
                  </w:pPr>
                  <w:ins w:id="366" w:author="Mykola Zhuravel" w:date="2024-04-29T09:30:00Z">
                    <w:r>
                      <w:t>- Il y a des fleurs de décoration tout autour du bâtiment</w:t>
                    </w:r>
                  </w:ins>
                </w:p>
              </w:tc>
            </w:tr>
            <w:tr w:rsidR="00740058" w14:paraId="01884F8C" w14:textId="77777777">
              <w:trPr>
                <w:ins w:id="367" w:author="Mykola Zhuravel" w:date="2024-04-29T09:30:00Z"/>
              </w:trPr>
              <w:tc>
                <w:tcPr>
                  <w:tcW w:w="0" w:type="auto"/>
                  <w:hideMark/>
                </w:tcPr>
                <w:p w14:paraId="6302CC49" w14:textId="77777777" w:rsidR="00740058" w:rsidRDefault="00740058">
                  <w:pPr>
                    <w:rPr>
                      <w:ins w:id="368" w:author="Mykola Zhuravel" w:date="2024-04-29T09:30:00Z"/>
                    </w:rPr>
                  </w:pPr>
                  <w:ins w:id="369" w:author="Mykola Zhuravel" w:date="2024-04-29T09:30:00Z">
                    <w:r>
                      <w:t>Bancs</w:t>
                    </w:r>
                  </w:ins>
                </w:p>
              </w:tc>
              <w:tc>
                <w:tcPr>
                  <w:tcW w:w="0" w:type="auto"/>
                  <w:hideMark/>
                </w:tcPr>
                <w:p w14:paraId="7D6407B3" w14:textId="77777777" w:rsidR="00740058" w:rsidRDefault="00740058">
                  <w:pPr>
                    <w:rPr>
                      <w:ins w:id="370" w:author="Mykola Zhuravel" w:date="2024-04-29T09:30:00Z"/>
                    </w:rPr>
                  </w:pPr>
                  <w:ins w:id="371" w:author="Mykola Zhuravel" w:date="2024-04-29T09:30:00Z">
                    <w:r>
                      <w:t>Il y a 2 bancs de chaque côté du mur</w:t>
                    </w:r>
                  </w:ins>
                </w:p>
              </w:tc>
            </w:tr>
            <w:tr w:rsidR="00740058" w14:paraId="3DEF385E" w14:textId="77777777">
              <w:trPr>
                <w:ins w:id="372" w:author="Mykola Zhuravel" w:date="2024-04-29T09:30:00Z"/>
              </w:trPr>
              <w:tc>
                <w:tcPr>
                  <w:tcW w:w="0" w:type="auto"/>
                  <w:hideMark/>
                </w:tcPr>
                <w:p w14:paraId="65606887" w14:textId="77777777" w:rsidR="00740058" w:rsidRDefault="00740058">
                  <w:pPr>
                    <w:rPr>
                      <w:ins w:id="373" w:author="Mykola Zhuravel" w:date="2024-04-29T09:30:00Z"/>
                    </w:rPr>
                  </w:pPr>
                  <w:ins w:id="374" w:author="Mykola Zhuravel" w:date="2024-04-29T09:30:00Z">
                    <w:r>
                      <w:lastRenderedPageBreak/>
                      <w:t>Lampadaires</w:t>
                    </w:r>
                  </w:ins>
                </w:p>
              </w:tc>
              <w:tc>
                <w:tcPr>
                  <w:tcW w:w="0" w:type="auto"/>
                  <w:hideMark/>
                </w:tcPr>
                <w:p w14:paraId="3E96E580" w14:textId="77777777" w:rsidR="00740058" w:rsidRDefault="00740058">
                  <w:pPr>
                    <w:rPr>
                      <w:ins w:id="375" w:author="Mykola Zhuravel" w:date="2024-04-29T09:30:00Z"/>
                    </w:rPr>
                  </w:pPr>
                  <w:ins w:id="376" w:author="Mykola Zhuravel" w:date="2024-04-29T09:30:00Z">
                    <w:r>
                      <w:t>- Il y 4 lampadaires, 1 de chaque côté du bâtiment</w:t>
                    </w:r>
                  </w:ins>
                </w:p>
              </w:tc>
            </w:tr>
            <w:tr w:rsidR="00740058" w14:paraId="1C7A3FAA" w14:textId="77777777">
              <w:trPr>
                <w:ins w:id="377" w:author="Mykola Zhuravel" w:date="2024-04-29T09:30:00Z"/>
              </w:trPr>
              <w:tc>
                <w:tcPr>
                  <w:tcW w:w="0" w:type="auto"/>
                  <w:hideMark/>
                </w:tcPr>
                <w:p w14:paraId="1D5231F6" w14:textId="77777777" w:rsidR="00740058" w:rsidRDefault="00740058">
                  <w:pPr>
                    <w:rPr>
                      <w:ins w:id="378" w:author="Mykola Zhuravel" w:date="2024-04-29T09:30:00Z"/>
                    </w:rPr>
                  </w:pPr>
                  <w:ins w:id="379" w:author="Mykola Zhuravel" w:date="2024-04-29T09:30:00Z">
                    <w:r>
                      <w:t>Arbres</w:t>
                    </w:r>
                  </w:ins>
                </w:p>
              </w:tc>
              <w:tc>
                <w:tcPr>
                  <w:tcW w:w="0" w:type="auto"/>
                  <w:hideMark/>
                </w:tcPr>
                <w:p w14:paraId="75536C9A" w14:textId="77777777" w:rsidR="00740058" w:rsidRDefault="00740058">
                  <w:pPr>
                    <w:rPr>
                      <w:ins w:id="380" w:author="Mykola Zhuravel" w:date="2024-04-29T09:30:00Z"/>
                    </w:rPr>
                  </w:pPr>
                  <w:ins w:id="381" w:author="Mykola Zhuravel" w:date="2024-04-29T09:30:00Z">
                    <w:r>
                      <w:t>- Il y a 5 arbres autour du bâtiment</w:t>
                    </w:r>
                  </w:ins>
                </w:p>
              </w:tc>
            </w:tr>
            <w:tr w:rsidR="00740058" w14:paraId="6331F99F" w14:textId="77777777">
              <w:trPr>
                <w:ins w:id="382" w:author="Mykola Zhuravel" w:date="2024-04-29T09:30:00Z"/>
              </w:trPr>
              <w:tc>
                <w:tcPr>
                  <w:tcW w:w="0" w:type="auto"/>
                  <w:hideMark/>
                </w:tcPr>
                <w:p w14:paraId="18E93001" w14:textId="77777777" w:rsidR="00740058" w:rsidRDefault="00740058">
                  <w:pPr>
                    <w:rPr>
                      <w:ins w:id="383" w:author="Mykola Zhuravel" w:date="2024-04-29T09:30:00Z"/>
                    </w:rPr>
                  </w:pPr>
                  <w:ins w:id="384" w:author="Mykola Zhuravel" w:date="2024-04-29T09:30:00Z">
                    <w:r>
                      <w:t>Poubelles</w:t>
                    </w:r>
                  </w:ins>
                </w:p>
              </w:tc>
              <w:tc>
                <w:tcPr>
                  <w:tcW w:w="0" w:type="auto"/>
                  <w:hideMark/>
                </w:tcPr>
                <w:p w14:paraId="44E368A2" w14:textId="77777777" w:rsidR="00740058" w:rsidRDefault="00740058">
                  <w:pPr>
                    <w:rPr>
                      <w:ins w:id="385" w:author="Mykola Zhuravel" w:date="2024-04-29T09:30:00Z"/>
                    </w:rPr>
                  </w:pPr>
                  <w:ins w:id="386" w:author="Mykola Zhuravel" w:date="2024-04-29T09:30:00Z">
                    <w:r>
                      <w:t>- Il y a 5 poubelles autour du bâtiment</w:t>
                    </w:r>
                  </w:ins>
                </w:p>
              </w:tc>
            </w:tr>
            <w:tr w:rsidR="00740058" w14:paraId="4332DCE2" w14:textId="77777777">
              <w:trPr>
                <w:ins w:id="387" w:author="Mykola Zhuravel" w:date="2024-04-29T09:30:00Z"/>
              </w:trPr>
              <w:tc>
                <w:tcPr>
                  <w:tcW w:w="0" w:type="auto"/>
                  <w:hideMark/>
                </w:tcPr>
                <w:p w14:paraId="0F4242C0" w14:textId="77777777" w:rsidR="00740058" w:rsidRDefault="00740058">
                  <w:pPr>
                    <w:rPr>
                      <w:ins w:id="388" w:author="Mykola Zhuravel" w:date="2024-04-29T09:30:00Z"/>
                    </w:rPr>
                  </w:pPr>
                  <w:ins w:id="389" w:author="Mykola Zhuravel" w:date="2024-04-29T09:30:00Z">
                    <w:r>
                      <w:t>Fontaine</w:t>
                    </w:r>
                  </w:ins>
                </w:p>
              </w:tc>
              <w:tc>
                <w:tcPr>
                  <w:tcW w:w="0" w:type="auto"/>
                  <w:hideMark/>
                </w:tcPr>
                <w:p w14:paraId="7C076822" w14:textId="77777777" w:rsidR="00740058" w:rsidRDefault="00740058">
                  <w:pPr>
                    <w:rPr>
                      <w:ins w:id="390" w:author="Mykola Zhuravel" w:date="2024-04-29T09:30:00Z"/>
                    </w:rPr>
                  </w:pPr>
                  <w:ins w:id="391" w:author="Mykola Zhuravel" w:date="2024-04-29T09:30:00Z">
                    <w:r>
                      <w:t>- Il y a 2 fontaines autour du bâtiment</w:t>
                    </w:r>
                  </w:ins>
                </w:p>
              </w:tc>
            </w:tr>
          </w:tbl>
          <w:p w14:paraId="11509FBF" w14:textId="77777777" w:rsidR="00740058" w:rsidRDefault="00740058">
            <w:pPr>
              <w:rPr>
                <w:ins w:id="392" w:author="Mykola Zhuravel" w:date="2024-04-29T09:30:00Z"/>
                <w:rFonts w:ascii="Calibri" w:eastAsia="Calibri" w:hAnsi="Calibri" w:cs="Calibri"/>
              </w:rPr>
            </w:pPr>
          </w:p>
        </w:tc>
      </w:tr>
    </w:tbl>
    <w:p w14:paraId="5D960838" w14:textId="77777777" w:rsidR="00740058" w:rsidRDefault="00740058" w:rsidP="00740058">
      <w:pPr>
        <w:rPr>
          <w:ins w:id="393" w:author="Mykola Zhuravel" w:date="2024-04-29T09:30:00Z"/>
          <w:rFonts w:ascii="Calibri" w:eastAsia="Calibri" w:hAnsi="Calibri" w:cs="Calibri"/>
        </w:rPr>
      </w:pPr>
    </w:p>
    <w:p w14:paraId="5FC62BF3" w14:textId="2802AD1A" w:rsidR="00740058" w:rsidRDefault="00740058" w:rsidP="00740058">
      <w:pPr>
        <w:pStyle w:val="Titre3"/>
        <w:rPr>
          <w:ins w:id="394" w:author="Mykola Zhuravel" w:date="2024-04-29T09:30:00Z"/>
        </w:rPr>
      </w:pPr>
      <w:ins w:id="395" w:author="Mykola Zhuravel" w:date="2024-04-29T09:30:00Z">
        <w:r>
          <w:t>Salle de classe 2ème étage D11</w:t>
        </w:r>
        <w:r w:rsidR="000B38F8">
          <w:t>Gonzalo</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65D8145B" w14:textId="77777777" w:rsidTr="00740058">
        <w:trPr>
          <w:ins w:id="396"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509100CA" w14:textId="77777777" w:rsidR="00740058" w:rsidRDefault="00740058">
            <w:pPr>
              <w:rPr>
                <w:ins w:id="397" w:author="Mykola Zhuravel" w:date="2024-04-29T09:30:00Z"/>
              </w:rPr>
            </w:pPr>
            <w:ins w:id="398" w:author="Mykola Zhuravel" w:date="2024-04-29T09:30:00Z">
              <w:r>
                <w:t>En tant qu'élève Je veux une salle de classe au 2ème étage (très bien équipée) Pour les cours d'informatique</w:t>
              </w:r>
            </w:ins>
          </w:p>
        </w:tc>
      </w:tr>
      <w:tr w:rsidR="00740058" w14:paraId="6D431995" w14:textId="77777777" w:rsidTr="00740058">
        <w:trPr>
          <w:ins w:id="399"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2D91D222" w14:textId="77777777" w:rsidR="00740058" w:rsidRDefault="00740058">
            <w:pPr>
              <w:jc w:val="center"/>
              <w:rPr>
                <w:ins w:id="400" w:author="Mykola Zhuravel" w:date="2024-04-29T09:30:00Z"/>
              </w:rPr>
            </w:pPr>
            <w:ins w:id="401" w:author="Mykola Zhuravel" w:date="2024-04-29T09:30:00Z">
              <w:r>
                <w:t xml:space="preserve">Tests </w:t>
              </w:r>
              <w:proofErr w:type="gramStart"/>
              <w:r>
                <w:t>d'acceptance:</w:t>
              </w:r>
              <w:proofErr w:type="gramEnd"/>
              <w:r>
                <w:t xml:space="preserve"> </w:t>
              </w:r>
            </w:ins>
          </w:p>
          <w:tbl>
            <w:tblPr>
              <w:tblW w:w="0" w:type="auto"/>
              <w:tblCellMar>
                <w:left w:w="10" w:type="dxa"/>
                <w:right w:w="10" w:type="dxa"/>
              </w:tblCellMar>
              <w:tblLook w:val="04A0" w:firstRow="1" w:lastRow="0" w:firstColumn="1" w:lastColumn="0" w:noHBand="0" w:noVBand="1"/>
            </w:tblPr>
            <w:tblGrid>
              <w:gridCol w:w="1331"/>
              <w:gridCol w:w="7709"/>
            </w:tblGrid>
            <w:tr w:rsidR="00740058" w14:paraId="54DBBEBA" w14:textId="77777777">
              <w:trPr>
                <w:ins w:id="402" w:author="Mykola Zhuravel" w:date="2024-04-29T09:30:00Z"/>
              </w:trPr>
              <w:tc>
                <w:tcPr>
                  <w:tcW w:w="0" w:type="auto"/>
                  <w:hideMark/>
                </w:tcPr>
                <w:p w14:paraId="4E372B7B" w14:textId="77777777" w:rsidR="00740058" w:rsidRDefault="00740058">
                  <w:pPr>
                    <w:rPr>
                      <w:ins w:id="403" w:author="Mykola Zhuravel" w:date="2024-04-29T09:30:00Z"/>
                    </w:rPr>
                  </w:pPr>
                  <w:ins w:id="404" w:author="Mykola Zhuravel" w:date="2024-04-29T09:30:00Z">
                    <w:r>
                      <w:t>Tables</w:t>
                    </w:r>
                  </w:ins>
                </w:p>
              </w:tc>
              <w:tc>
                <w:tcPr>
                  <w:tcW w:w="0" w:type="auto"/>
                  <w:hideMark/>
                </w:tcPr>
                <w:p w14:paraId="358BF250" w14:textId="77777777" w:rsidR="00740058" w:rsidRDefault="00740058">
                  <w:pPr>
                    <w:rPr>
                      <w:ins w:id="405" w:author="Mykola Zhuravel" w:date="2024-04-29T09:30:00Z"/>
                    </w:rPr>
                  </w:pPr>
                  <w:ins w:id="406" w:author="Mykola Zhuravel" w:date="2024-04-29T09:30:00Z">
                    <w:r>
                      <w:t xml:space="preserve">Il y aura 17 tables gamer en boite avec la place pour deux écrans, ils seront </w:t>
                    </w:r>
                    <w:proofErr w:type="gramStart"/>
                    <w:r>
                      <w:t>placées</w:t>
                    </w:r>
                    <w:proofErr w:type="gramEnd"/>
                    <w:r>
                      <w:t xml:space="preserve"> en groupes de 4, une table sera pour l'enseignant.</w:t>
                    </w:r>
                  </w:ins>
                </w:p>
              </w:tc>
            </w:tr>
            <w:tr w:rsidR="00740058" w14:paraId="1FEC623C" w14:textId="77777777">
              <w:trPr>
                <w:ins w:id="407" w:author="Mykola Zhuravel" w:date="2024-04-29T09:30:00Z"/>
              </w:trPr>
              <w:tc>
                <w:tcPr>
                  <w:tcW w:w="0" w:type="auto"/>
                  <w:hideMark/>
                </w:tcPr>
                <w:p w14:paraId="0D30D358" w14:textId="77777777" w:rsidR="00740058" w:rsidRDefault="00740058">
                  <w:pPr>
                    <w:rPr>
                      <w:ins w:id="408" w:author="Mykola Zhuravel" w:date="2024-04-29T09:30:00Z"/>
                    </w:rPr>
                  </w:pPr>
                  <w:proofErr w:type="spellStart"/>
                  <w:ins w:id="409" w:author="Mykola Zhuravel" w:date="2024-04-29T09:30:00Z">
                    <w:r>
                      <w:t>Pillones</w:t>
                    </w:r>
                    <w:proofErr w:type="spellEnd"/>
                  </w:ins>
                </w:p>
              </w:tc>
              <w:tc>
                <w:tcPr>
                  <w:tcW w:w="0" w:type="auto"/>
                  <w:hideMark/>
                </w:tcPr>
                <w:p w14:paraId="25288E6B" w14:textId="77777777" w:rsidR="00740058" w:rsidRDefault="00740058">
                  <w:pPr>
                    <w:rPr>
                      <w:ins w:id="410" w:author="Mykola Zhuravel" w:date="2024-04-29T09:30:00Z"/>
                    </w:rPr>
                  </w:pPr>
                  <w:ins w:id="411" w:author="Mykola Zhuravel" w:date="2024-04-29T09:30:00Z">
                    <w:r>
                      <w:t xml:space="preserve">Il aura 4 </w:t>
                    </w:r>
                    <w:proofErr w:type="spellStart"/>
                    <w:r>
                      <w:t>pillones</w:t>
                    </w:r>
                    <w:proofErr w:type="spellEnd"/>
                    <w:r>
                      <w:t xml:space="preserve"> avec des prises </w:t>
                    </w:r>
                    <w:proofErr w:type="spellStart"/>
                    <w:r>
                      <w:t>electriques</w:t>
                    </w:r>
                    <w:proofErr w:type="spellEnd"/>
                    <w:r>
                      <w:t xml:space="preserve">, ils seront </w:t>
                    </w:r>
                    <w:proofErr w:type="gramStart"/>
                    <w:r>
                      <w:t>placées</w:t>
                    </w:r>
                    <w:proofErr w:type="gramEnd"/>
                    <w:r>
                      <w:t xml:space="preserve"> au milieu des groupes de 4 tables.</w:t>
                    </w:r>
                  </w:ins>
                </w:p>
              </w:tc>
            </w:tr>
            <w:tr w:rsidR="00740058" w14:paraId="5CADCA53" w14:textId="77777777">
              <w:trPr>
                <w:ins w:id="412" w:author="Mykola Zhuravel" w:date="2024-04-29T09:30:00Z"/>
              </w:trPr>
              <w:tc>
                <w:tcPr>
                  <w:tcW w:w="0" w:type="auto"/>
                  <w:hideMark/>
                </w:tcPr>
                <w:p w14:paraId="4A815696" w14:textId="77777777" w:rsidR="00740058" w:rsidRDefault="00740058">
                  <w:pPr>
                    <w:rPr>
                      <w:ins w:id="413" w:author="Mykola Zhuravel" w:date="2024-04-29T09:30:00Z"/>
                    </w:rPr>
                  </w:pPr>
                  <w:ins w:id="414" w:author="Mykola Zhuravel" w:date="2024-04-29T09:30:00Z">
                    <w:r>
                      <w:t>TV</w:t>
                    </w:r>
                  </w:ins>
                </w:p>
              </w:tc>
              <w:tc>
                <w:tcPr>
                  <w:tcW w:w="0" w:type="auto"/>
                  <w:hideMark/>
                </w:tcPr>
                <w:p w14:paraId="5EE39A92" w14:textId="77777777" w:rsidR="00740058" w:rsidRDefault="00740058">
                  <w:pPr>
                    <w:rPr>
                      <w:ins w:id="415" w:author="Mykola Zhuravel" w:date="2024-04-29T09:30:00Z"/>
                    </w:rPr>
                  </w:pPr>
                  <w:ins w:id="416" w:author="Mykola Zhuravel" w:date="2024-04-29T09:30:00Z">
                    <w:r>
                      <w:t>Il y aura un TV de 65 pouces au mur, derrière de la place de l'enseignant.</w:t>
                    </w:r>
                  </w:ins>
                </w:p>
              </w:tc>
            </w:tr>
            <w:tr w:rsidR="00740058" w14:paraId="6E3B83AE" w14:textId="77777777">
              <w:trPr>
                <w:ins w:id="417" w:author="Mykola Zhuravel" w:date="2024-04-29T09:30:00Z"/>
              </w:trPr>
              <w:tc>
                <w:tcPr>
                  <w:tcW w:w="0" w:type="auto"/>
                  <w:hideMark/>
                </w:tcPr>
                <w:p w14:paraId="1237B297" w14:textId="77777777" w:rsidR="00740058" w:rsidRDefault="00740058">
                  <w:pPr>
                    <w:rPr>
                      <w:ins w:id="418" w:author="Mykola Zhuravel" w:date="2024-04-29T09:30:00Z"/>
                    </w:rPr>
                  </w:pPr>
                  <w:proofErr w:type="spellStart"/>
                  <w:ins w:id="419" w:author="Mykola Zhuravel" w:date="2024-04-29T09:30:00Z">
                    <w:r>
                      <w:t>Chaisses</w:t>
                    </w:r>
                    <w:proofErr w:type="spellEnd"/>
                  </w:ins>
                </w:p>
              </w:tc>
              <w:tc>
                <w:tcPr>
                  <w:tcW w:w="0" w:type="auto"/>
                  <w:hideMark/>
                </w:tcPr>
                <w:p w14:paraId="7DCAF590" w14:textId="77777777" w:rsidR="00740058" w:rsidRDefault="00740058">
                  <w:pPr>
                    <w:rPr>
                      <w:ins w:id="420" w:author="Mykola Zhuravel" w:date="2024-04-29T09:30:00Z"/>
                    </w:rPr>
                  </w:pPr>
                  <w:ins w:id="421" w:author="Mykola Zhuravel" w:date="2024-04-29T09:30:00Z">
                    <w:r>
                      <w:t xml:space="preserve">Il y aura 17 </w:t>
                    </w:r>
                    <w:proofErr w:type="spellStart"/>
                    <w:r>
                      <w:t>chaisses</w:t>
                    </w:r>
                    <w:proofErr w:type="spellEnd"/>
                    <w:r>
                      <w:t xml:space="preserve"> gamer, une pour chaque poste</w:t>
                    </w:r>
                  </w:ins>
                </w:p>
              </w:tc>
            </w:tr>
            <w:tr w:rsidR="00740058" w14:paraId="534900C1" w14:textId="77777777">
              <w:trPr>
                <w:ins w:id="422" w:author="Mykola Zhuravel" w:date="2024-04-29T09:30:00Z"/>
              </w:trPr>
              <w:tc>
                <w:tcPr>
                  <w:tcW w:w="0" w:type="auto"/>
                  <w:hideMark/>
                </w:tcPr>
                <w:p w14:paraId="7C37997A" w14:textId="77777777" w:rsidR="00740058" w:rsidRDefault="00740058">
                  <w:pPr>
                    <w:rPr>
                      <w:ins w:id="423" w:author="Mykola Zhuravel" w:date="2024-04-29T09:30:00Z"/>
                    </w:rPr>
                  </w:pPr>
                  <w:ins w:id="424" w:author="Mykola Zhuravel" w:date="2024-04-29T09:30:00Z">
                    <w:r>
                      <w:t>Ecrans</w:t>
                    </w:r>
                  </w:ins>
                </w:p>
              </w:tc>
              <w:tc>
                <w:tcPr>
                  <w:tcW w:w="0" w:type="auto"/>
                  <w:hideMark/>
                </w:tcPr>
                <w:p w14:paraId="7C07D37B" w14:textId="77777777" w:rsidR="00740058" w:rsidRDefault="00740058">
                  <w:pPr>
                    <w:rPr>
                      <w:ins w:id="425" w:author="Mykola Zhuravel" w:date="2024-04-29T09:30:00Z"/>
                    </w:rPr>
                  </w:pPr>
                  <w:ins w:id="426" w:author="Mykola Zhuravel" w:date="2024-04-29T09:30:00Z">
                    <w:r>
                      <w:t xml:space="preserve">Il y aura deux écrans par poste de travail. Ils seront de 18 puces chacune et ils ne </w:t>
                    </w:r>
                    <w:proofErr w:type="spellStart"/>
                    <w:r>
                      <w:t>consumiront</w:t>
                    </w:r>
                    <w:proofErr w:type="spellEnd"/>
                    <w:r>
                      <w:t xml:space="preserve"> pas beaucoup </w:t>
                    </w:r>
                    <w:proofErr w:type="spellStart"/>
                    <w:r>
                      <w:t>d'energie</w:t>
                    </w:r>
                    <w:proofErr w:type="spellEnd"/>
                    <w:r>
                      <w:t>.</w:t>
                    </w:r>
                  </w:ins>
                </w:p>
              </w:tc>
            </w:tr>
            <w:tr w:rsidR="00740058" w14:paraId="0A0311BF" w14:textId="77777777">
              <w:trPr>
                <w:ins w:id="427" w:author="Mykola Zhuravel" w:date="2024-04-29T09:30:00Z"/>
              </w:trPr>
              <w:tc>
                <w:tcPr>
                  <w:tcW w:w="0" w:type="auto"/>
                  <w:hideMark/>
                </w:tcPr>
                <w:p w14:paraId="32AEDBAF" w14:textId="77777777" w:rsidR="00740058" w:rsidRDefault="00740058">
                  <w:pPr>
                    <w:rPr>
                      <w:ins w:id="428" w:author="Mykola Zhuravel" w:date="2024-04-29T09:30:00Z"/>
                    </w:rPr>
                  </w:pPr>
                  <w:proofErr w:type="spellStart"/>
                  <w:ins w:id="429" w:author="Mykola Zhuravel" w:date="2024-04-29T09:30:00Z">
                    <w:r>
                      <w:t>PC's</w:t>
                    </w:r>
                    <w:proofErr w:type="spellEnd"/>
                  </w:ins>
                </w:p>
              </w:tc>
              <w:tc>
                <w:tcPr>
                  <w:tcW w:w="0" w:type="auto"/>
                  <w:hideMark/>
                </w:tcPr>
                <w:p w14:paraId="792E8DCE" w14:textId="77777777" w:rsidR="00740058" w:rsidRDefault="00740058">
                  <w:pPr>
                    <w:rPr>
                      <w:ins w:id="430" w:author="Mykola Zhuravel" w:date="2024-04-29T09:30:00Z"/>
                    </w:rPr>
                  </w:pPr>
                  <w:ins w:id="431" w:author="Mykola Zhuravel" w:date="2024-04-29T09:30:00Z">
                    <w:r>
                      <w:t xml:space="preserve">Il y aura 17 </w:t>
                    </w:r>
                    <w:proofErr w:type="spellStart"/>
                    <w:r>
                      <w:t>PC's</w:t>
                    </w:r>
                    <w:proofErr w:type="spellEnd"/>
                    <w:r>
                      <w:t>, un PC par poste</w:t>
                    </w:r>
                  </w:ins>
                </w:p>
              </w:tc>
            </w:tr>
            <w:tr w:rsidR="00740058" w14:paraId="147E9CA8" w14:textId="77777777">
              <w:trPr>
                <w:ins w:id="432" w:author="Mykola Zhuravel" w:date="2024-04-29T09:30:00Z"/>
              </w:trPr>
              <w:tc>
                <w:tcPr>
                  <w:tcW w:w="0" w:type="auto"/>
                  <w:hideMark/>
                </w:tcPr>
                <w:p w14:paraId="32CC943E" w14:textId="77777777" w:rsidR="00740058" w:rsidRDefault="00740058">
                  <w:pPr>
                    <w:rPr>
                      <w:ins w:id="433" w:author="Mykola Zhuravel" w:date="2024-04-29T09:30:00Z"/>
                    </w:rPr>
                  </w:pPr>
                  <w:proofErr w:type="spellStart"/>
                  <w:ins w:id="434" w:author="Mykola Zhuravel" w:date="2024-04-29T09:30:00Z">
                    <w:r>
                      <w:t>Fenetres</w:t>
                    </w:r>
                    <w:proofErr w:type="spellEnd"/>
                  </w:ins>
                </w:p>
              </w:tc>
              <w:tc>
                <w:tcPr>
                  <w:tcW w:w="0" w:type="auto"/>
                  <w:hideMark/>
                </w:tcPr>
                <w:p w14:paraId="6D5FEFC7" w14:textId="77777777" w:rsidR="00740058" w:rsidRDefault="00740058">
                  <w:pPr>
                    <w:rPr>
                      <w:ins w:id="435" w:author="Mykola Zhuravel" w:date="2024-04-29T09:30:00Z"/>
                    </w:rPr>
                  </w:pPr>
                  <w:ins w:id="436" w:author="Mykola Zhuravel" w:date="2024-04-29T09:30:00Z">
                    <w:r>
                      <w:t xml:space="preserve">Il y aura deux grandes </w:t>
                    </w:r>
                    <w:proofErr w:type="spellStart"/>
                    <w:r>
                      <w:t>fenetres</w:t>
                    </w:r>
                    <w:proofErr w:type="spellEnd"/>
                  </w:ins>
                </w:p>
              </w:tc>
            </w:tr>
            <w:tr w:rsidR="00740058" w14:paraId="72B8210B" w14:textId="77777777">
              <w:trPr>
                <w:ins w:id="437" w:author="Mykola Zhuravel" w:date="2024-04-29T09:30:00Z"/>
              </w:trPr>
              <w:tc>
                <w:tcPr>
                  <w:tcW w:w="0" w:type="auto"/>
                  <w:hideMark/>
                </w:tcPr>
                <w:p w14:paraId="584C9A25" w14:textId="77777777" w:rsidR="00740058" w:rsidRDefault="00740058">
                  <w:pPr>
                    <w:rPr>
                      <w:ins w:id="438" w:author="Mykola Zhuravel" w:date="2024-04-29T09:30:00Z"/>
                    </w:rPr>
                  </w:pPr>
                  <w:ins w:id="439" w:author="Mykola Zhuravel" w:date="2024-04-29T09:30:00Z">
                    <w:r>
                      <w:t>Tapis</w:t>
                    </w:r>
                  </w:ins>
                </w:p>
              </w:tc>
              <w:tc>
                <w:tcPr>
                  <w:tcW w:w="0" w:type="auto"/>
                  <w:hideMark/>
                </w:tcPr>
                <w:p w14:paraId="0DC2515D" w14:textId="77777777" w:rsidR="00740058" w:rsidRDefault="00740058">
                  <w:pPr>
                    <w:rPr>
                      <w:ins w:id="440" w:author="Mykola Zhuravel" w:date="2024-04-29T09:30:00Z"/>
                    </w:rPr>
                  </w:pPr>
                  <w:ins w:id="441" w:author="Mykola Zhuravel" w:date="2024-04-29T09:30:00Z">
                    <w:r>
                      <w:t>Il y aura un grand tapis dans la salle</w:t>
                    </w:r>
                  </w:ins>
                </w:p>
              </w:tc>
            </w:tr>
            <w:tr w:rsidR="00740058" w14:paraId="4E7ED212" w14:textId="77777777">
              <w:trPr>
                <w:ins w:id="442" w:author="Mykola Zhuravel" w:date="2024-04-29T09:30:00Z"/>
              </w:trPr>
              <w:tc>
                <w:tcPr>
                  <w:tcW w:w="0" w:type="auto"/>
                  <w:hideMark/>
                </w:tcPr>
                <w:p w14:paraId="1CD88F0C" w14:textId="77777777" w:rsidR="00740058" w:rsidRDefault="00740058">
                  <w:pPr>
                    <w:rPr>
                      <w:ins w:id="443" w:author="Mykola Zhuravel" w:date="2024-04-29T09:30:00Z"/>
                    </w:rPr>
                  </w:pPr>
                  <w:ins w:id="444" w:author="Mykola Zhuravel" w:date="2024-04-29T09:30:00Z">
                    <w:r>
                      <w:t>Etagère</w:t>
                    </w:r>
                  </w:ins>
                </w:p>
              </w:tc>
              <w:tc>
                <w:tcPr>
                  <w:tcW w:w="0" w:type="auto"/>
                  <w:hideMark/>
                </w:tcPr>
                <w:p w14:paraId="3AF47023" w14:textId="77777777" w:rsidR="00740058" w:rsidRDefault="00740058">
                  <w:pPr>
                    <w:rPr>
                      <w:ins w:id="445" w:author="Mykola Zhuravel" w:date="2024-04-29T09:30:00Z"/>
                    </w:rPr>
                  </w:pPr>
                  <w:ins w:id="446" w:author="Mykola Zhuravel" w:date="2024-04-29T09:30:00Z">
                    <w:r>
                      <w:t xml:space="preserve">Il y aura </w:t>
                    </w:r>
                    <w:proofErr w:type="gramStart"/>
                    <w:r>
                      <w:t>un étagère</w:t>
                    </w:r>
                    <w:proofErr w:type="gramEnd"/>
                    <w:r>
                      <w:t xml:space="preserve"> pour les chaussures.</w:t>
                    </w:r>
                  </w:ins>
                </w:p>
              </w:tc>
            </w:tr>
            <w:tr w:rsidR="00740058" w14:paraId="033BE021" w14:textId="77777777">
              <w:trPr>
                <w:ins w:id="447" w:author="Mykola Zhuravel" w:date="2024-04-29T09:30:00Z"/>
              </w:trPr>
              <w:tc>
                <w:tcPr>
                  <w:tcW w:w="0" w:type="auto"/>
                  <w:hideMark/>
                </w:tcPr>
                <w:p w14:paraId="724DD0D5" w14:textId="77777777" w:rsidR="00740058" w:rsidRDefault="00740058">
                  <w:pPr>
                    <w:rPr>
                      <w:ins w:id="448" w:author="Mykola Zhuravel" w:date="2024-04-29T09:30:00Z"/>
                    </w:rPr>
                  </w:pPr>
                  <w:ins w:id="449" w:author="Mykola Zhuravel" w:date="2024-04-29T09:30:00Z">
                    <w:r>
                      <w:t>Porte-manteaux</w:t>
                    </w:r>
                  </w:ins>
                </w:p>
              </w:tc>
              <w:tc>
                <w:tcPr>
                  <w:tcW w:w="0" w:type="auto"/>
                  <w:hideMark/>
                </w:tcPr>
                <w:p w14:paraId="2E51627B" w14:textId="77777777" w:rsidR="00740058" w:rsidRDefault="00740058">
                  <w:pPr>
                    <w:rPr>
                      <w:ins w:id="450" w:author="Mykola Zhuravel" w:date="2024-04-29T09:30:00Z"/>
                    </w:rPr>
                  </w:pPr>
                  <w:ins w:id="451" w:author="Mykola Zhuravel" w:date="2024-04-29T09:30:00Z">
                    <w:r>
                      <w:t xml:space="preserve">Il y aura un </w:t>
                    </w:r>
                    <w:proofErr w:type="spellStart"/>
                    <w:r>
                      <w:t>porte-manteux</w:t>
                    </w:r>
                    <w:proofErr w:type="spellEnd"/>
                    <w:r>
                      <w:t xml:space="preserve"> tout au fond de la classe, au coin.</w:t>
                    </w:r>
                  </w:ins>
                </w:p>
              </w:tc>
            </w:tr>
          </w:tbl>
          <w:p w14:paraId="2B12047E" w14:textId="77777777" w:rsidR="00740058" w:rsidRDefault="00740058">
            <w:pPr>
              <w:rPr>
                <w:ins w:id="452" w:author="Mykola Zhuravel" w:date="2024-04-29T09:30:00Z"/>
                <w:rFonts w:ascii="Calibri" w:eastAsia="Calibri" w:hAnsi="Calibri" w:cs="Calibri"/>
              </w:rPr>
            </w:pPr>
          </w:p>
        </w:tc>
      </w:tr>
    </w:tbl>
    <w:p w14:paraId="423968BB" w14:textId="77777777" w:rsidR="00740058" w:rsidRDefault="00740058" w:rsidP="00740058">
      <w:pPr>
        <w:rPr>
          <w:ins w:id="453" w:author="Mykola Zhuravel" w:date="2024-04-29T09:30:00Z"/>
          <w:rFonts w:ascii="Calibri" w:eastAsia="Calibri" w:hAnsi="Calibri" w:cs="Calibri"/>
        </w:rPr>
      </w:pPr>
    </w:p>
    <w:p w14:paraId="2F73B4A9" w14:textId="3D466626" w:rsidR="00740058" w:rsidRDefault="00740058" w:rsidP="00740058">
      <w:pPr>
        <w:pStyle w:val="Titre3"/>
        <w:rPr>
          <w:ins w:id="454" w:author="Mykola Zhuravel" w:date="2024-04-29T09:30:00Z"/>
        </w:rPr>
      </w:pPr>
      <w:ins w:id="455" w:author="Mykola Zhuravel" w:date="2024-04-29T09:30:00Z">
        <w:r>
          <w:t>Extérieur bâtiment</w:t>
        </w:r>
        <w:r w:rsidR="000B38F8">
          <w:t xml:space="preserve"> Mykola</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1C899A88" w14:textId="77777777" w:rsidTr="00740058">
        <w:trPr>
          <w:ins w:id="456"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04E6925D" w14:textId="77777777" w:rsidR="00740058" w:rsidRDefault="00740058">
            <w:pPr>
              <w:rPr>
                <w:ins w:id="457" w:author="Mykola Zhuravel" w:date="2024-04-29T09:30:00Z"/>
              </w:rPr>
            </w:pPr>
            <w:proofErr w:type="gramStart"/>
            <w:ins w:id="458" w:author="Mykola Zhuravel" w:date="2024-04-29T09:30:00Z">
              <w:r>
                <w:t>En tant que élève</w:t>
              </w:r>
              <w:proofErr w:type="gramEnd"/>
              <w:r>
                <w:t xml:space="preserve"> Je veux un extérieur du bâtiment Pour améliorer le point visuel de notre collège</w:t>
              </w:r>
            </w:ins>
          </w:p>
        </w:tc>
      </w:tr>
      <w:tr w:rsidR="00740058" w14:paraId="41EE6FF3" w14:textId="77777777" w:rsidTr="00740058">
        <w:trPr>
          <w:ins w:id="459"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65FA1557" w14:textId="77777777" w:rsidR="00740058" w:rsidRDefault="00740058">
            <w:pPr>
              <w:jc w:val="center"/>
              <w:rPr>
                <w:ins w:id="460" w:author="Mykola Zhuravel" w:date="2024-04-29T09:30:00Z"/>
              </w:rPr>
            </w:pPr>
            <w:ins w:id="461" w:author="Mykola Zhuravel" w:date="2024-04-29T09:30:00Z">
              <w:r>
                <w:t xml:space="preserve">Tests </w:t>
              </w:r>
              <w:proofErr w:type="gramStart"/>
              <w:r>
                <w:t>d'acceptance:</w:t>
              </w:r>
              <w:proofErr w:type="gramEnd"/>
              <w:r>
                <w:t xml:space="preserve"> </w:t>
              </w:r>
            </w:ins>
          </w:p>
          <w:tbl>
            <w:tblPr>
              <w:tblW w:w="0" w:type="auto"/>
              <w:tblCellMar>
                <w:left w:w="10" w:type="dxa"/>
                <w:right w:w="10" w:type="dxa"/>
              </w:tblCellMar>
              <w:tblLook w:val="04A0" w:firstRow="1" w:lastRow="0" w:firstColumn="1" w:lastColumn="0" w:noHBand="0" w:noVBand="1"/>
            </w:tblPr>
            <w:tblGrid>
              <w:gridCol w:w="1072"/>
              <w:gridCol w:w="7747"/>
            </w:tblGrid>
            <w:tr w:rsidR="00740058" w14:paraId="6A3E6525" w14:textId="77777777">
              <w:trPr>
                <w:ins w:id="462" w:author="Mykola Zhuravel" w:date="2024-04-29T09:30:00Z"/>
              </w:trPr>
              <w:tc>
                <w:tcPr>
                  <w:tcW w:w="0" w:type="auto"/>
                  <w:hideMark/>
                </w:tcPr>
                <w:p w14:paraId="4611A4D0" w14:textId="77777777" w:rsidR="00740058" w:rsidRDefault="00740058">
                  <w:pPr>
                    <w:rPr>
                      <w:ins w:id="463" w:author="Mykola Zhuravel" w:date="2024-04-29T09:30:00Z"/>
                    </w:rPr>
                  </w:pPr>
                  <w:proofErr w:type="gramStart"/>
                  <w:ins w:id="464" w:author="Mykola Zhuravel" w:date="2024-04-29T09:30:00Z">
                    <w:r>
                      <w:t>fontaine</w:t>
                    </w:r>
                    <w:proofErr w:type="gramEnd"/>
                  </w:ins>
                </w:p>
              </w:tc>
              <w:tc>
                <w:tcPr>
                  <w:tcW w:w="0" w:type="auto"/>
                  <w:hideMark/>
                </w:tcPr>
                <w:p w14:paraId="2DECA338" w14:textId="77777777" w:rsidR="00740058" w:rsidRDefault="00740058">
                  <w:pPr>
                    <w:rPr>
                      <w:ins w:id="465" w:author="Mykola Zhuravel" w:date="2024-04-29T09:30:00Z"/>
                    </w:rPr>
                  </w:pPr>
                  <w:ins w:id="466" w:author="Mykola Zhuravel" w:date="2024-04-29T09:30:00Z">
                    <w:r>
                      <w:t xml:space="preserve">Quand je </w:t>
                    </w:r>
                    <w:proofErr w:type="spellStart"/>
                    <w:proofErr w:type="gramStart"/>
                    <w:r>
                      <w:t>sort</w:t>
                    </w:r>
                    <w:proofErr w:type="spellEnd"/>
                    <w:proofErr w:type="gramEnd"/>
                    <w:r>
                      <w:t xml:space="preserve"> du bâtiment, à 5 mètres devant moi je vois une fontaine blanche.</w:t>
                    </w:r>
                  </w:ins>
                </w:p>
              </w:tc>
            </w:tr>
            <w:tr w:rsidR="00740058" w14:paraId="3CE43234" w14:textId="77777777">
              <w:trPr>
                <w:ins w:id="467" w:author="Mykola Zhuravel" w:date="2024-04-29T09:30:00Z"/>
              </w:trPr>
              <w:tc>
                <w:tcPr>
                  <w:tcW w:w="0" w:type="auto"/>
                  <w:hideMark/>
                </w:tcPr>
                <w:p w14:paraId="76BB396B" w14:textId="77777777" w:rsidR="00740058" w:rsidRDefault="00740058">
                  <w:pPr>
                    <w:rPr>
                      <w:ins w:id="468" w:author="Mykola Zhuravel" w:date="2024-04-29T09:30:00Z"/>
                    </w:rPr>
                  </w:pPr>
                  <w:proofErr w:type="gramStart"/>
                  <w:ins w:id="469" w:author="Mykola Zhuravel" w:date="2024-04-29T09:30:00Z">
                    <w:r>
                      <w:t>parking</w:t>
                    </w:r>
                    <w:proofErr w:type="gramEnd"/>
                  </w:ins>
                </w:p>
              </w:tc>
              <w:tc>
                <w:tcPr>
                  <w:tcW w:w="0" w:type="auto"/>
                  <w:hideMark/>
                </w:tcPr>
                <w:p w14:paraId="0796BD2E" w14:textId="77777777" w:rsidR="00740058" w:rsidRDefault="00740058">
                  <w:pPr>
                    <w:rPr>
                      <w:ins w:id="470" w:author="Mykola Zhuravel" w:date="2024-04-29T09:30:00Z"/>
                    </w:rPr>
                  </w:pPr>
                  <w:proofErr w:type="gramStart"/>
                  <w:ins w:id="471" w:author="Mykola Zhuravel" w:date="2024-04-29T09:30:00Z">
                    <w:r>
                      <w:t>à</w:t>
                    </w:r>
                    <w:proofErr w:type="gramEnd"/>
                    <w:r>
                      <w:t xml:space="preserve"> droite de la fontaine il y'a deux places de parking de voitures</w:t>
                    </w:r>
                  </w:ins>
                </w:p>
              </w:tc>
            </w:tr>
            <w:tr w:rsidR="00740058" w14:paraId="408158FC" w14:textId="77777777">
              <w:trPr>
                <w:ins w:id="472" w:author="Mykola Zhuravel" w:date="2024-04-29T09:30:00Z"/>
              </w:trPr>
              <w:tc>
                <w:tcPr>
                  <w:tcW w:w="0" w:type="auto"/>
                  <w:hideMark/>
                </w:tcPr>
                <w:p w14:paraId="1966B9FA" w14:textId="77777777" w:rsidR="00740058" w:rsidRDefault="00740058">
                  <w:pPr>
                    <w:rPr>
                      <w:ins w:id="473" w:author="Mykola Zhuravel" w:date="2024-04-29T09:30:00Z"/>
                    </w:rPr>
                  </w:pPr>
                  <w:proofErr w:type="gramStart"/>
                  <w:ins w:id="474" w:author="Mykola Zhuravel" w:date="2024-04-29T09:30:00Z">
                    <w:r>
                      <w:t>arbre</w:t>
                    </w:r>
                    <w:proofErr w:type="gramEnd"/>
                  </w:ins>
                </w:p>
              </w:tc>
              <w:tc>
                <w:tcPr>
                  <w:tcW w:w="0" w:type="auto"/>
                  <w:hideMark/>
                </w:tcPr>
                <w:p w14:paraId="14F9716F" w14:textId="77777777" w:rsidR="00740058" w:rsidRDefault="00740058">
                  <w:pPr>
                    <w:rPr>
                      <w:ins w:id="475" w:author="Mykola Zhuravel" w:date="2024-04-29T09:30:00Z"/>
                    </w:rPr>
                  </w:pPr>
                  <w:ins w:id="476" w:author="Mykola Zhuravel" w:date="2024-04-29T09:30:00Z">
                    <w:r>
                      <w:t xml:space="preserve">Quand je </w:t>
                    </w:r>
                    <w:proofErr w:type="spellStart"/>
                    <w:proofErr w:type="gramStart"/>
                    <w:r>
                      <w:t>sort</w:t>
                    </w:r>
                    <w:proofErr w:type="spellEnd"/>
                    <w:proofErr w:type="gramEnd"/>
                    <w:r>
                      <w:t xml:space="preserve"> du bâtiment, à 3 mètres à gauche je vois une arbre.</w:t>
                    </w:r>
                  </w:ins>
                </w:p>
              </w:tc>
            </w:tr>
            <w:tr w:rsidR="00740058" w14:paraId="08CE470C" w14:textId="77777777">
              <w:trPr>
                <w:ins w:id="477" w:author="Mykola Zhuravel" w:date="2024-04-29T09:30:00Z"/>
              </w:trPr>
              <w:tc>
                <w:tcPr>
                  <w:tcW w:w="0" w:type="auto"/>
                  <w:hideMark/>
                </w:tcPr>
                <w:p w14:paraId="3D3F9516" w14:textId="77777777" w:rsidR="00740058" w:rsidRDefault="00740058">
                  <w:pPr>
                    <w:rPr>
                      <w:ins w:id="478" w:author="Mykola Zhuravel" w:date="2024-04-29T09:30:00Z"/>
                    </w:rPr>
                  </w:pPr>
                  <w:proofErr w:type="gramStart"/>
                  <w:ins w:id="479" w:author="Mykola Zhuravel" w:date="2024-04-29T09:30:00Z">
                    <w:r>
                      <w:t>banc</w:t>
                    </w:r>
                    <w:proofErr w:type="gramEnd"/>
                  </w:ins>
                </w:p>
              </w:tc>
              <w:tc>
                <w:tcPr>
                  <w:tcW w:w="0" w:type="auto"/>
                  <w:hideMark/>
                </w:tcPr>
                <w:p w14:paraId="4B474927" w14:textId="77777777" w:rsidR="00740058" w:rsidRDefault="00740058">
                  <w:pPr>
                    <w:rPr>
                      <w:ins w:id="480" w:author="Mykola Zhuravel" w:date="2024-04-29T09:30:00Z"/>
                    </w:rPr>
                  </w:pPr>
                  <w:ins w:id="481" w:author="Mykola Zhuravel" w:date="2024-04-29T09:30:00Z">
                    <w:r>
                      <w:t>Devant l'arbre y'a un banc.</w:t>
                    </w:r>
                  </w:ins>
                </w:p>
              </w:tc>
            </w:tr>
            <w:tr w:rsidR="00740058" w14:paraId="4D9EEA1B" w14:textId="77777777">
              <w:trPr>
                <w:ins w:id="482" w:author="Mykola Zhuravel" w:date="2024-04-29T09:30:00Z"/>
              </w:trPr>
              <w:tc>
                <w:tcPr>
                  <w:tcW w:w="0" w:type="auto"/>
                  <w:hideMark/>
                </w:tcPr>
                <w:p w14:paraId="6C883DB8" w14:textId="77777777" w:rsidR="00740058" w:rsidRDefault="00740058">
                  <w:pPr>
                    <w:rPr>
                      <w:ins w:id="483" w:author="Mykola Zhuravel" w:date="2024-04-29T09:30:00Z"/>
                    </w:rPr>
                  </w:pPr>
                  <w:proofErr w:type="gramStart"/>
                  <w:ins w:id="484" w:author="Mykola Zhuravel" w:date="2024-04-29T09:30:00Z">
                    <w:r>
                      <w:t>chaise</w:t>
                    </w:r>
                    <w:proofErr w:type="gramEnd"/>
                  </w:ins>
                </w:p>
              </w:tc>
              <w:tc>
                <w:tcPr>
                  <w:tcW w:w="0" w:type="auto"/>
                  <w:hideMark/>
                </w:tcPr>
                <w:p w14:paraId="41B4BC0C" w14:textId="77777777" w:rsidR="00740058" w:rsidRDefault="00740058">
                  <w:pPr>
                    <w:rPr>
                      <w:ins w:id="485" w:author="Mykola Zhuravel" w:date="2024-04-29T09:30:00Z"/>
                    </w:rPr>
                  </w:pPr>
                  <w:ins w:id="486" w:author="Mykola Zhuravel" w:date="2024-04-29T09:30:00Z">
                    <w:r>
                      <w:t>A 50 cm de ce banc à gauche il y'a une chaise.</w:t>
                    </w:r>
                  </w:ins>
                </w:p>
              </w:tc>
            </w:tr>
            <w:tr w:rsidR="00740058" w14:paraId="2756F8B3" w14:textId="77777777">
              <w:trPr>
                <w:ins w:id="487" w:author="Mykola Zhuravel" w:date="2024-04-29T09:30:00Z"/>
              </w:trPr>
              <w:tc>
                <w:tcPr>
                  <w:tcW w:w="0" w:type="auto"/>
                  <w:hideMark/>
                </w:tcPr>
                <w:p w14:paraId="6487EE2A" w14:textId="77777777" w:rsidR="00740058" w:rsidRDefault="00740058">
                  <w:pPr>
                    <w:rPr>
                      <w:ins w:id="488" w:author="Mykola Zhuravel" w:date="2024-04-29T09:30:00Z"/>
                    </w:rPr>
                  </w:pPr>
                  <w:proofErr w:type="gramStart"/>
                  <w:ins w:id="489" w:author="Mykola Zhuravel" w:date="2024-04-29T09:30:00Z">
                    <w:r>
                      <w:t>buissons</w:t>
                    </w:r>
                    <w:proofErr w:type="gramEnd"/>
                  </w:ins>
                </w:p>
              </w:tc>
              <w:tc>
                <w:tcPr>
                  <w:tcW w:w="0" w:type="auto"/>
                  <w:hideMark/>
                </w:tcPr>
                <w:p w14:paraId="4DC8B1BA" w14:textId="77777777" w:rsidR="00740058" w:rsidRDefault="00740058">
                  <w:pPr>
                    <w:rPr>
                      <w:ins w:id="490" w:author="Mykola Zhuravel" w:date="2024-04-29T09:30:00Z"/>
                    </w:rPr>
                  </w:pPr>
                  <w:ins w:id="491" w:author="Mykola Zhuravel" w:date="2024-04-29T09:30:00Z">
                    <w:r>
                      <w:t>Derrière l'arbre se trouvent trois buissons.</w:t>
                    </w:r>
                  </w:ins>
                </w:p>
              </w:tc>
            </w:tr>
            <w:tr w:rsidR="00740058" w14:paraId="70E00E8B" w14:textId="77777777">
              <w:trPr>
                <w:ins w:id="492" w:author="Mykola Zhuravel" w:date="2024-04-29T09:30:00Z"/>
              </w:trPr>
              <w:tc>
                <w:tcPr>
                  <w:tcW w:w="0" w:type="auto"/>
                  <w:hideMark/>
                </w:tcPr>
                <w:p w14:paraId="4E8FB37C" w14:textId="77777777" w:rsidR="00740058" w:rsidRDefault="00740058">
                  <w:pPr>
                    <w:rPr>
                      <w:ins w:id="493" w:author="Mykola Zhuravel" w:date="2024-04-29T09:30:00Z"/>
                    </w:rPr>
                  </w:pPr>
                  <w:proofErr w:type="gramStart"/>
                  <w:ins w:id="494" w:author="Mykola Zhuravel" w:date="2024-04-29T09:30:00Z">
                    <w:r>
                      <w:t>fleurs</w:t>
                    </w:r>
                    <w:proofErr w:type="gramEnd"/>
                  </w:ins>
                </w:p>
              </w:tc>
              <w:tc>
                <w:tcPr>
                  <w:tcW w:w="0" w:type="auto"/>
                  <w:hideMark/>
                </w:tcPr>
                <w:p w14:paraId="79E56852" w14:textId="77777777" w:rsidR="00740058" w:rsidRDefault="00740058">
                  <w:pPr>
                    <w:rPr>
                      <w:ins w:id="495" w:author="Mykola Zhuravel" w:date="2024-04-29T09:30:00Z"/>
                    </w:rPr>
                  </w:pPr>
                  <w:ins w:id="496" w:author="Mykola Zhuravel" w:date="2024-04-29T09:30:00Z">
                    <w:r>
                      <w:t xml:space="preserve">Tout </w:t>
                    </w:r>
                    <w:proofErr w:type="spellStart"/>
                    <w:r>
                      <w:t>autours</w:t>
                    </w:r>
                    <w:proofErr w:type="spellEnd"/>
                    <w:r>
                      <w:t xml:space="preserve"> de ces buissons je vois des fleurs rouges.</w:t>
                    </w:r>
                  </w:ins>
                </w:p>
              </w:tc>
            </w:tr>
            <w:tr w:rsidR="00740058" w14:paraId="2B88E5FF" w14:textId="77777777">
              <w:trPr>
                <w:ins w:id="497" w:author="Mykola Zhuravel" w:date="2024-04-29T09:30:00Z"/>
              </w:trPr>
              <w:tc>
                <w:tcPr>
                  <w:tcW w:w="0" w:type="auto"/>
                  <w:hideMark/>
                </w:tcPr>
                <w:p w14:paraId="5E9AD4F8" w14:textId="77777777" w:rsidR="00740058" w:rsidRDefault="00740058">
                  <w:pPr>
                    <w:rPr>
                      <w:ins w:id="498" w:author="Mykola Zhuravel" w:date="2024-04-29T09:30:00Z"/>
                    </w:rPr>
                  </w:pPr>
                  <w:proofErr w:type="gramStart"/>
                  <w:ins w:id="499" w:author="Mykola Zhuravel" w:date="2024-04-29T09:30:00Z">
                    <w:r>
                      <w:t>tobogan</w:t>
                    </w:r>
                    <w:proofErr w:type="gramEnd"/>
                  </w:ins>
                </w:p>
              </w:tc>
              <w:tc>
                <w:tcPr>
                  <w:tcW w:w="0" w:type="auto"/>
                  <w:hideMark/>
                </w:tcPr>
                <w:p w14:paraId="74E90C47" w14:textId="77777777" w:rsidR="00740058" w:rsidRDefault="00740058">
                  <w:pPr>
                    <w:rPr>
                      <w:ins w:id="500" w:author="Mykola Zhuravel" w:date="2024-04-29T09:30:00Z"/>
                    </w:rPr>
                  </w:pPr>
                  <w:ins w:id="501" w:author="Mykola Zhuravel" w:date="2024-04-29T09:30:00Z">
                    <w:r>
                      <w:t>A 3 mètres à droite de l'arbre je vois un tobogan.</w:t>
                    </w:r>
                  </w:ins>
                </w:p>
              </w:tc>
            </w:tr>
            <w:tr w:rsidR="00740058" w14:paraId="3295BD39" w14:textId="77777777">
              <w:trPr>
                <w:ins w:id="502" w:author="Mykola Zhuravel" w:date="2024-04-29T09:30:00Z"/>
              </w:trPr>
              <w:tc>
                <w:tcPr>
                  <w:tcW w:w="0" w:type="auto"/>
                  <w:hideMark/>
                </w:tcPr>
                <w:p w14:paraId="3DEC382F" w14:textId="77777777" w:rsidR="00740058" w:rsidRDefault="00740058">
                  <w:pPr>
                    <w:rPr>
                      <w:ins w:id="503" w:author="Mykola Zhuravel" w:date="2024-04-29T09:30:00Z"/>
                    </w:rPr>
                  </w:pPr>
                  <w:proofErr w:type="gramStart"/>
                  <w:ins w:id="504" w:author="Mykola Zhuravel" w:date="2024-04-29T09:30:00Z">
                    <w:r>
                      <w:t>trampoline</w:t>
                    </w:r>
                    <w:proofErr w:type="gramEnd"/>
                  </w:ins>
                </w:p>
              </w:tc>
              <w:tc>
                <w:tcPr>
                  <w:tcW w:w="0" w:type="auto"/>
                  <w:hideMark/>
                </w:tcPr>
                <w:p w14:paraId="2A344708" w14:textId="77777777" w:rsidR="00740058" w:rsidRDefault="00740058">
                  <w:pPr>
                    <w:rPr>
                      <w:ins w:id="505" w:author="Mykola Zhuravel" w:date="2024-04-29T09:30:00Z"/>
                    </w:rPr>
                  </w:pPr>
                  <w:proofErr w:type="gramStart"/>
                  <w:ins w:id="506" w:author="Mykola Zhuravel" w:date="2024-04-29T09:30:00Z">
                    <w:r>
                      <w:t>à</w:t>
                    </w:r>
                    <w:proofErr w:type="gramEnd"/>
                    <w:r>
                      <w:t xml:space="preserve"> trois mètres à gauche de l'arbre je vois une trampoline.</w:t>
                    </w:r>
                  </w:ins>
                </w:p>
              </w:tc>
            </w:tr>
            <w:tr w:rsidR="00740058" w14:paraId="1A8DC28E" w14:textId="77777777">
              <w:trPr>
                <w:ins w:id="507" w:author="Mykola Zhuravel" w:date="2024-04-29T09:30:00Z"/>
              </w:trPr>
              <w:tc>
                <w:tcPr>
                  <w:tcW w:w="0" w:type="auto"/>
                  <w:hideMark/>
                </w:tcPr>
                <w:p w14:paraId="3588F9D7" w14:textId="77777777" w:rsidR="00740058" w:rsidRDefault="00740058">
                  <w:pPr>
                    <w:rPr>
                      <w:ins w:id="508" w:author="Mykola Zhuravel" w:date="2024-04-29T09:30:00Z"/>
                    </w:rPr>
                  </w:pPr>
                  <w:proofErr w:type="gramStart"/>
                  <w:ins w:id="509" w:author="Mykola Zhuravel" w:date="2024-04-29T09:30:00Z">
                    <w:r>
                      <w:t>roses</w:t>
                    </w:r>
                    <w:proofErr w:type="gramEnd"/>
                  </w:ins>
                </w:p>
              </w:tc>
              <w:tc>
                <w:tcPr>
                  <w:tcW w:w="0" w:type="auto"/>
                  <w:hideMark/>
                </w:tcPr>
                <w:p w14:paraId="62E5878B" w14:textId="77777777" w:rsidR="00740058" w:rsidRDefault="00740058">
                  <w:pPr>
                    <w:rPr>
                      <w:ins w:id="510" w:author="Mykola Zhuravel" w:date="2024-04-29T09:30:00Z"/>
                    </w:rPr>
                  </w:pPr>
                  <w:proofErr w:type="gramStart"/>
                  <w:ins w:id="511" w:author="Mykola Zhuravel" w:date="2024-04-29T09:30:00Z">
                    <w:r>
                      <w:t>à</w:t>
                    </w:r>
                    <w:proofErr w:type="gramEnd"/>
                    <w:r>
                      <w:t xml:space="preserve"> côté du tobogan je vois des roses de différentes couleurs.</w:t>
                    </w:r>
                  </w:ins>
                </w:p>
              </w:tc>
            </w:tr>
          </w:tbl>
          <w:p w14:paraId="4B6D7A02" w14:textId="77777777" w:rsidR="00740058" w:rsidRDefault="00740058">
            <w:pPr>
              <w:rPr>
                <w:ins w:id="512" w:author="Mykola Zhuravel" w:date="2024-04-29T09:30:00Z"/>
                <w:rFonts w:ascii="Calibri" w:eastAsia="Calibri" w:hAnsi="Calibri" w:cs="Calibri"/>
              </w:rPr>
            </w:pPr>
          </w:p>
        </w:tc>
      </w:tr>
    </w:tbl>
    <w:p w14:paraId="73499338" w14:textId="77777777" w:rsidR="00740058" w:rsidRDefault="00740058" w:rsidP="00740058">
      <w:pPr>
        <w:rPr>
          <w:ins w:id="513" w:author="Mykola Zhuravel" w:date="2024-04-29T09:30:00Z"/>
          <w:rFonts w:ascii="Calibri" w:eastAsia="Calibri" w:hAnsi="Calibri" w:cs="Calibri"/>
        </w:rPr>
      </w:pPr>
    </w:p>
    <w:p w14:paraId="68A1B24B" w14:textId="3332EA20" w:rsidR="00740058" w:rsidRDefault="00740058" w:rsidP="00740058">
      <w:pPr>
        <w:pStyle w:val="Titre3"/>
        <w:rPr>
          <w:rPrChange w:id="514" w:author="Mykola Zhuravel" w:date="2024-04-29T09:30:00Z">
            <w:rPr>
              <w:rFonts w:ascii="Calibri" w:hAnsi="Calibri"/>
            </w:rPr>
          </w:rPrChange>
        </w:rPr>
      </w:pPr>
      <w:r>
        <w:rPr>
          <w:rPrChange w:id="515" w:author="Mykola Zhuravel" w:date="2024-04-29T09:30:00Z">
            <w:rPr>
              <w:rFonts w:ascii="Calibri" w:hAnsi="Calibri"/>
            </w:rPr>
          </w:rPrChange>
        </w:rPr>
        <w:t>Salle d'imprimante</w:t>
      </w:r>
      <w:ins w:id="516" w:author="Mykola Zhuravel" w:date="2024-04-29T09:30:00Z">
        <w:r>
          <w:t xml:space="preserve"> D14</w:t>
        </w:r>
        <w:r w:rsidR="000B38F8">
          <w:t xml:space="preserve"> Alexandre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Change w:id="517" w:author="Mykola Zhuravel" w:date="2024-04-29T09:30:00Z">
          <w:tblPr>
            <w:tblW w:w="3345" w:type="dxa"/>
            <w:tblCellSpacing w:w="0" w:type="dxa"/>
            <w:tblCellMar>
              <w:top w:w="105" w:type="dxa"/>
              <w:left w:w="105" w:type="dxa"/>
              <w:bottom w:w="105" w:type="dxa"/>
              <w:right w:w="105" w:type="dxa"/>
            </w:tblCellMar>
            <w:tblLook w:val="04A0" w:firstRow="1" w:lastRow="0" w:firstColumn="1" w:lastColumn="0" w:noHBand="0" w:noVBand="1"/>
          </w:tblPr>
        </w:tblPrChange>
      </w:tblPr>
      <w:tblGrid>
        <w:gridCol w:w="9060"/>
        <w:tblGridChange w:id="518">
          <w:tblGrid>
            <w:gridCol w:w="3345"/>
          </w:tblGrid>
        </w:tblGridChange>
      </w:tblGrid>
      <w:tr w:rsidR="00740058" w14:paraId="5EEC1462" w14:textId="77777777" w:rsidTr="00740058">
        <w:trPr>
          <w:trPrChange w:id="519" w:author="Mykola Zhuravel" w:date="2024-04-29T09:30:00Z">
            <w:trPr>
              <w:tblCellSpacing w:w="0" w:type="dxa"/>
            </w:trPr>
          </w:trPrChange>
        </w:trPr>
        <w:tc>
          <w:tcPr>
            <w:tcW w:w="0" w:type="auto"/>
            <w:tcBorders>
              <w:top w:val="single" w:sz="4" w:space="0" w:color="auto"/>
              <w:left w:val="single" w:sz="4" w:space="0" w:color="auto"/>
              <w:bottom w:val="single" w:sz="4" w:space="0" w:color="auto"/>
              <w:right w:val="single" w:sz="4" w:space="0" w:color="auto"/>
            </w:tcBorders>
            <w:hideMark/>
            <w:tcPrChange w:id="520" w:author="Mykola Zhuravel" w:date="2024-04-29T09:30:00Z">
              <w:tcPr>
                <w:tcW w:w="31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tcPrChange>
          </w:tcPr>
          <w:p w14:paraId="1E41D744" w14:textId="77777777" w:rsidR="00740058" w:rsidRDefault="00740058">
            <w:pPr>
              <w:pPrChange w:id="521" w:author="Mykola Zhuravel" w:date="2024-04-29T09:30:00Z">
                <w:pPr>
                  <w:pStyle w:val="western"/>
                </w:pPr>
              </w:pPrChange>
            </w:pPr>
            <w:r>
              <w:t>En tant qu'élève Je veux une salle d'imprimante Afin de pouvoir imprimer des papiers si j'en ai besoin</w:t>
            </w:r>
          </w:p>
        </w:tc>
      </w:tr>
      <w:tr w:rsidR="00740058" w14:paraId="7A48D224" w14:textId="77777777" w:rsidTr="00740058">
        <w:trPr>
          <w:trPrChange w:id="522" w:author="Mykola Zhuravel" w:date="2024-04-29T09:30:00Z">
            <w:trPr>
              <w:tblCellSpacing w:w="0" w:type="dxa"/>
            </w:trPr>
          </w:trPrChange>
        </w:trPr>
        <w:tc>
          <w:tcPr>
            <w:tcW w:w="0" w:type="auto"/>
            <w:tcBorders>
              <w:top w:val="single" w:sz="4" w:space="0" w:color="auto"/>
              <w:left w:val="single" w:sz="4" w:space="0" w:color="auto"/>
              <w:bottom w:val="single" w:sz="4" w:space="0" w:color="auto"/>
              <w:right w:val="single" w:sz="4" w:space="0" w:color="auto"/>
            </w:tcBorders>
            <w:hideMark/>
            <w:tcPrChange w:id="523" w:author="Mykola Zhuravel" w:date="2024-04-29T09:30:00Z">
              <w:tcPr>
                <w:tcW w:w="31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tcPrChange>
          </w:tcPr>
          <w:p w14:paraId="21D6D4C9" w14:textId="77777777" w:rsidR="00740058" w:rsidRDefault="00740058">
            <w:pPr>
              <w:jc w:val="center"/>
              <w:pPrChange w:id="524" w:author="Mykola Zhuravel" w:date="2024-04-29T09:30:00Z">
                <w:pPr>
                  <w:pStyle w:val="western"/>
                  <w:spacing w:after="0"/>
                  <w:jc w:val="center"/>
                </w:pPr>
              </w:pPrChange>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197"/>
              <w:gridCol w:w="7843"/>
              <w:tblGridChange w:id="525">
                <w:tblGrid>
                  <w:gridCol w:w="455"/>
                  <w:gridCol w:w="742"/>
                  <w:gridCol w:w="511"/>
                  <w:gridCol w:w="7332"/>
                </w:tblGrid>
              </w:tblGridChange>
            </w:tblGrid>
            <w:tr w:rsidR="00740058" w14:paraId="33393AAE" w14:textId="77777777">
              <w:trPr>
                <w:ins w:id="526" w:author="Mykola Zhuravel" w:date="2024-04-29T09:30:00Z"/>
              </w:trPr>
              <w:tc>
                <w:tcPr>
                  <w:tcW w:w="0" w:type="auto"/>
                  <w:hideMark/>
                </w:tcPr>
                <w:p w14:paraId="49ADED0C" w14:textId="77777777" w:rsidR="00740058" w:rsidRDefault="00740058">
                  <w:pPr>
                    <w:rPr>
                      <w:ins w:id="527" w:author="Mykola Zhuravel" w:date="2024-04-29T09:30:00Z"/>
                    </w:rPr>
                  </w:pPr>
                  <w:ins w:id="528" w:author="Mykola Zhuravel" w:date="2024-04-29T09:30:00Z">
                    <w:r>
                      <w:t>Imprimante</w:t>
                    </w:r>
                  </w:ins>
                </w:p>
              </w:tc>
              <w:tc>
                <w:tcPr>
                  <w:tcW w:w="0" w:type="auto"/>
                  <w:hideMark/>
                </w:tcPr>
                <w:p w14:paraId="306BD0E2" w14:textId="77777777" w:rsidR="00740058" w:rsidRDefault="00740058">
                  <w:pPr>
                    <w:rPr>
                      <w:ins w:id="529" w:author="Mykola Zhuravel" w:date="2024-04-29T09:30:00Z"/>
                    </w:rPr>
                  </w:pPr>
                  <w:ins w:id="530" w:author="Mykola Zhuravel" w:date="2024-04-29T09:30:00Z">
                    <w:r>
                      <w:t>- Il y a 1 imprimante dans la salle</w:t>
                    </w:r>
                  </w:ins>
                </w:p>
              </w:tc>
            </w:tr>
            <w:tr w:rsidR="00740058" w14:paraId="665F776A" w14:textId="77777777">
              <w:trPr>
                <w:ins w:id="531" w:author="Mykola Zhuravel" w:date="2024-04-29T09:30:00Z"/>
              </w:trPr>
              <w:tc>
                <w:tcPr>
                  <w:tcW w:w="0" w:type="auto"/>
                  <w:hideMark/>
                </w:tcPr>
                <w:p w14:paraId="358CF11D" w14:textId="77777777" w:rsidR="00740058" w:rsidRDefault="00740058">
                  <w:pPr>
                    <w:rPr>
                      <w:ins w:id="532" w:author="Mykola Zhuravel" w:date="2024-04-29T09:30:00Z"/>
                    </w:rPr>
                  </w:pPr>
                  <w:ins w:id="533" w:author="Mykola Zhuravel" w:date="2024-04-29T09:30:00Z">
                    <w:r>
                      <w:t>Fenêtre</w:t>
                    </w:r>
                  </w:ins>
                </w:p>
              </w:tc>
              <w:tc>
                <w:tcPr>
                  <w:tcW w:w="0" w:type="auto"/>
                  <w:hideMark/>
                </w:tcPr>
                <w:p w14:paraId="7B0ABF72" w14:textId="77777777" w:rsidR="00740058" w:rsidRDefault="00740058">
                  <w:pPr>
                    <w:rPr>
                      <w:ins w:id="534" w:author="Mykola Zhuravel" w:date="2024-04-29T09:30:00Z"/>
                    </w:rPr>
                  </w:pPr>
                  <w:ins w:id="535" w:author="Mykola Zhuravel" w:date="2024-04-29T09:30:00Z">
                    <w:r>
                      <w:t>- Il y a 1 fenêtre dans la pièce</w:t>
                    </w:r>
                  </w:ins>
                </w:p>
              </w:tc>
            </w:tr>
            <w:tr w:rsidR="00740058" w14:paraId="78016D7B" w14:textId="77777777">
              <w:trPr>
                <w:ins w:id="536" w:author="Mykola Zhuravel" w:date="2024-04-29T09:30:00Z"/>
              </w:trPr>
              <w:tc>
                <w:tcPr>
                  <w:tcW w:w="0" w:type="auto"/>
                  <w:hideMark/>
                </w:tcPr>
                <w:p w14:paraId="77751936" w14:textId="77777777" w:rsidR="00740058" w:rsidRDefault="00740058">
                  <w:pPr>
                    <w:rPr>
                      <w:ins w:id="537" w:author="Mykola Zhuravel" w:date="2024-04-29T09:30:00Z"/>
                    </w:rPr>
                  </w:pPr>
                  <w:ins w:id="538" w:author="Mykola Zhuravel" w:date="2024-04-29T09:30:00Z">
                    <w:r>
                      <w:t>Armoire</w:t>
                    </w:r>
                  </w:ins>
                </w:p>
              </w:tc>
              <w:tc>
                <w:tcPr>
                  <w:tcW w:w="0" w:type="auto"/>
                  <w:hideMark/>
                </w:tcPr>
                <w:p w14:paraId="6255288C" w14:textId="77777777" w:rsidR="00740058" w:rsidRDefault="00740058">
                  <w:pPr>
                    <w:rPr>
                      <w:ins w:id="539" w:author="Mykola Zhuravel" w:date="2024-04-29T09:30:00Z"/>
                    </w:rPr>
                  </w:pPr>
                  <w:ins w:id="540" w:author="Mykola Zhuravel" w:date="2024-04-29T09:30:00Z">
                    <w:r>
                      <w:t>- Il y a 1 armoire pour stocker du papier</w:t>
                    </w:r>
                  </w:ins>
                </w:p>
              </w:tc>
            </w:tr>
            <w:tr w:rsidR="00740058" w14:paraId="6CF4D041" w14:textId="77777777">
              <w:trPr>
                <w:ins w:id="541" w:author="Mykola Zhuravel" w:date="2024-04-29T09:30:00Z"/>
              </w:trPr>
              <w:tc>
                <w:tcPr>
                  <w:tcW w:w="0" w:type="auto"/>
                  <w:hideMark/>
                </w:tcPr>
                <w:p w14:paraId="69D1F3BA" w14:textId="77777777" w:rsidR="00740058" w:rsidRDefault="00740058">
                  <w:pPr>
                    <w:rPr>
                      <w:ins w:id="542" w:author="Mykola Zhuravel" w:date="2024-04-29T09:30:00Z"/>
                    </w:rPr>
                  </w:pPr>
                  <w:ins w:id="543" w:author="Mykola Zhuravel" w:date="2024-04-29T09:30:00Z">
                    <w:r>
                      <w:t>Murs</w:t>
                    </w:r>
                  </w:ins>
                </w:p>
              </w:tc>
              <w:tc>
                <w:tcPr>
                  <w:tcW w:w="0" w:type="auto"/>
                  <w:hideMark/>
                </w:tcPr>
                <w:p w14:paraId="36802413" w14:textId="77777777" w:rsidR="00740058" w:rsidRDefault="00740058">
                  <w:pPr>
                    <w:rPr>
                      <w:ins w:id="544" w:author="Mykola Zhuravel" w:date="2024-04-29T09:30:00Z"/>
                    </w:rPr>
                  </w:pPr>
                  <w:ins w:id="545" w:author="Mykola Zhuravel" w:date="2024-04-29T09:30:00Z">
                    <w:r>
                      <w:t>- Il y a des murs gris clair</w:t>
                    </w:r>
                  </w:ins>
                </w:p>
              </w:tc>
            </w:tr>
            <w:tr w:rsidR="00740058" w14:paraId="0BB236F0" w14:textId="77777777">
              <w:trPr>
                <w:ins w:id="546" w:author="Mykola Zhuravel" w:date="2024-04-29T09:30:00Z"/>
              </w:trPr>
              <w:tc>
                <w:tcPr>
                  <w:tcW w:w="0" w:type="auto"/>
                  <w:hideMark/>
                </w:tcPr>
                <w:p w14:paraId="06E64846" w14:textId="77777777" w:rsidR="00740058" w:rsidRDefault="00740058">
                  <w:pPr>
                    <w:rPr>
                      <w:ins w:id="547" w:author="Mykola Zhuravel" w:date="2024-04-29T09:30:00Z"/>
                    </w:rPr>
                  </w:pPr>
                  <w:ins w:id="548" w:author="Mykola Zhuravel" w:date="2024-04-29T09:30:00Z">
                    <w:r>
                      <w:t>Poubelle</w:t>
                    </w:r>
                  </w:ins>
                </w:p>
              </w:tc>
              <w:tc>
                <w:tcPr>
                  <w:tcW w:w="0" w:type="auto"/>
                  <w:hideMark/>
                </w:tcPr>
                <w:p w14:paraId="4B6F663E" w14:textId="77777777" w:rsidR="00740058" w:rsidRDefault="00740058">
                  <w:pPr>
                    <w:rPr>
                      <w:ins w:id="549" w:author="Mykola Zhuravel" w:date="2024-04-29T09:30:00Z"/>
                    </w:rPr>
                  </w:pPr>
                  <w:ins w:id="550" w:author="Mykola Zhuravel" w:date="2024-04-29T09:30:00Z">
                    <w:r>
                      <w:t>- Il y a une poubelle</w:t>
                    </w:r>
                  </w:ins>
                </w:p>
              </w:tc>
            </w:tr>
            <w:tr w:rsidR="00740058" w14:paraId="6FD6FBC8" w14:textId="77777777">
              <w:trPr>
                <w:ins w:id="551" w:author="Mykola Zhuravel" w:date="2024-04-29T09:30:00Z"/>
              </w:trPr>
              <w:tc>
                <w:tcPr>
                  <w:tcW w:w="0" w:type="auto"/>
                  <w:hideMark/>
                </w:tcPr>
                <w:p w14:paraId="4EF24391" w14:textId="77777777" w:rsidR="00740058" w:rsidRDefault="00740058">
                  <w:pPr>
                    <w:rPr>
                      <w:ins w:id="552" w:author="Mykola Zhuravel" w:date="2024-04-29T09:30:00Z"/>
                    </w:rPr>
                  </w:pPr>
                  <w:ins w:id="553" w:author="Mykola Zhuravel" w:date="2024-04-29T09:30:00Z">
                    <w:r>
                      <w:t>Sol</w:t>
                    </w:r>
                  </w:ins>
                </w:p>
              </w:tc>
              <w:tc>
                <w:tcPr>
                  <w:tcW w:w="0" w:type="auto"/>
                  <w:hideMark/>
                </w:tcPr>
                <w:p w14:paraId="3F16FC39" w14:textId="77777777" w:rsidR="00740058" w:rsidRDefault="00740058">
                  <w:pPr>
                    <w:rPr>
                      <w:ins w:id="554" w:author="Mykola Zhuravel" w:date="2024-04-29T09:30:00Z"/>
                    </w:rPr>
                  </w:pPr>
                  <w:ins w:id="555" w:author="Mykola Zhuravel" w:date="2024-04-29T09:30:00Z">
                    <w:r>
                      <w:t>- Il y a un sol noir</w:t>
                    </w:r>
                  </w:ins>
                </w:p>
              </w:tc>
            </w:tr>
            <w:tr w:rsidR="00740058" w14:paraId="33684CC0" w14:textId="77777777">
              <w:tblPrEx>
                <w:tblW w:w="0" w:type="auto"/>
                <w:tblCellMar>
                  <w:left w:w="10" w:type="dxa"/>
                  <w:right w:w="10" w:type="dxa"/>
                </w:tblCellMar>
                <w:tblPrExChange w:id="556" w:author="Mykola Zhuravel" w:date="2024-04-29T09:30:00Z">
                  <w:tblPrEx>
                    <w:tblW w:w="195" w:type="dxa"/>
                    <w:tblCellSpacing w:w="0" w:type="dxa"/>
                    <w:tblCellMar>
                      <w:top w:w="105" w:type="dxa"/>
                      <w:left w:w="105" w:type="dxa"/>
                      <w:bottom w:w="105" w:type="dxa"/>
                      <w:right w:w="105" w:type="dxa"/>
                    </w:tblCellMar>
                  </w:tblPrEx>
                </w:tblPrExChange>
              </w:tblPrEx>
              <w:trPr>
                <w:trPrChange w:id="557" w:author="Mykola Zhuravel" w:date="2024-04-29T09:30:00Z">
                  <w:trPr>
                    <w:gridAfter w:val="0"/>
                    <w:tblCellSpacing w:w="0" w:type="dxa"/>
                  </w:trPr>
                </w:trPrChange>
              </w:trPr>
              <w:tc>
                <w:tcPr>
                  <w:tcW w:w="0" w:type="auto"/>
                  <w:hideMark/>
                  <w:tcPrChange w:id="558" w:author="Mykola Zhuravel" w:date="2024-04-29T09:30:00Z">
                    <w:tcPr>
                      <w:tcW w:w="32767" w:type="dxa"/>
                      <w:tcBorders>
                        <w:top w:val="nil"/>
                        <w:left w:val="nil"/>
                        <w:bottom w:val="nil"/>
                        <w:right w:val="nil"/>
                      </w:tcBorders>
                      <w:tcMar>
                        <w:top w:w="0" w:type="dxa"/>
                        <w:left w:w="0" w:type="dxa"/>
                        <w:bottom w:w="0" w:type="dxa"/>
                        <w:right w:w="0" w:type="dxa"/>
                      </w:tcMar>
                      <w:hideMark/>
                    </w:tcPr>
                  </w:tcPrChange>
                </w:tcPr>
                <w:p w14:paraId="25862922" w14:textId="599D1868" w:rsidR="00740058" w:rsidRDefault="00132687">
                  <w:pPr>
                    <w:pPrChange w:id="559" w:author="Mykola Zhuravel" w:date="2024-04-29T09:30:00Z">
                      <w:pPr>
                        <w:pStyle w:val="western"/>
                      </w:pPr>
                    </w:pPrChange>
                  </w:pPr>
                  <w:del w:id="560" w:author="Mykola Zhuravel" w:date="2024-04-29T09:30:00Z">
                    <w:r>
                      <w:delText>Salle D04</w:delText>
                    </w:r>
                  </w:del>
                  <w:ins w:id="561" w:author="Mykola Zhuravel" w:date="2024-04-29T09:30:00Z">
                    <w:r w:rsidR="00740058">
                      <w:t>Porte</w:t>
                    </w:r>
                  </w:ins>
                </w:p>
              </w:tc>
              <w:tc>
                <w:tcPr>
                  <w:tcW w:w="0" w:type="auto"/>
                  <w:hideMark/>
                  <w:tcPrChange w:id="562" w:author="Mykola Zhuravel" w:date="2024-04-29T09:30:00Z">
                    <w:tcPr>
                      <w:tcW w:w="32767" w:type="dxa"/>
                      <w:gridSpan w:val="2"/>
                      <w:tcBorders>
                        <w:top w:val="nil"/>
                        <w:left w:val="nil"/>
                        <w:bottom w:val="nil"/>
                        <w:right w:val="nil"/>
                      </w:tcBorders>
                      <w:tcMar>
                        <w:top w:w="0" w:type="dxa"/>
                        <w:left w:w="0" w:type="dxa"/>
                        <w:bottom w:w="0" w:type="dxa"/>
                        <w:right w:w="0" w:type="dxa"/>
                      </w:tcMar>
                      <w:hideMark/>
                    </w:tcPr>
                  </w:tcPrChange>
                </w:tcPr>
                <w:p w14:paraId="26E4D266" w14:textId="7ABE31CF" w:rsidR="00740058" w:rsidRDefault="00132687">
                  <w:pPr>
                    <w:pPrChange w:id="563" w:author="Mykola Zhuravel" w:date="2024-04-29T09:30:00Z">
                      <w:pPr>
                        <w:pStyle w:val="western"/>
                      </w:pPr>
                    </w:pPrChange>
                  </w:pPr>
                  <w:del w:id="564" w:author="Mykola Zhuravel" w:date="2024-04-29T09:30:00Z">
                    <w:r>
                      <w:delText xml:space="preserve">- Je veux que l'imprimante ne soit pas à côté de la porte - Je veux 1 fenêtre dans la pièce - Je veux une armoire pour stocker du papier - Je veux des murs gris clair - Je veux une poubelle - Je veux un sol noir - Je veux une porte en bois - Je </w:delText>
                    </w:r>
                    <w:r>
                      <w:lastRenderedPageBreak/>
                      <w:delText>veux un tapis sous l'imprimante</w:delText>
                    </w:r>
                  </w:del>
                  <w:ins w:id="565" w:author="Mykola Zhuravel" w:date="2024-04-29T09:30:00Z">
                    <w:r w:rsidR="00740058">
                      <w:t>- Il y a une porte en bois</w:t>
                    </w:r>
                  </w:ins>
                </w:p>
              </w:tc>
            </w:tr>
            <w:tr w:rsidR="00740058" w14:paraId="6226DD16" w14:textId="77777777">
              <w:tblPrEx>
                <w:tblW w:w="0" w:type="auto"/>
                <w:tblCellMar>
                  <w:left w:w="10" w:type="dxa"/>
                  <w:right w:w="10" w:type="dxa"/>
                </w:tblCellMar>
                <w:tblPrExChange w:id="566" w:author="Mykola Zhuravel" w:date="2024-04-29T09:30:00Z">
                  <w:tblPrEx>
                    <w:tblW w:w="195" w:type="dxa"/>
                    <w:tblCellSpacing w:w="0" w:type="dxa"/>
                    <w:tblCellMar>
                      <w:top w:w="105" w:type="dxa"/>
                      <w:left w:w="105" w:type="dxa"/>
                      <w:bottom w:w="105" w:type="dxa"/>
                      <w:right w:w="105" w:type="dxa"/>
                    </w:tblCellMar>
                  </w:tblPrEx>
                </w:tblPrExChange>
              </w:tblPrEx>
              <w:trPr>
                <w:trPrChange w:id="567" w:author="Mykola Zhuravel" w:date="2024-04-29T09:30:00Z">
                  <w:trPr>
                    <w:gridAfter w:val="0"/>
                    <w:tblCellSpacing w:w="0" w:type="dxa"/>
                  </w:trPr>
                </w:trPrChange>
              </w:trPr>
              <w:tc>
                <w:tcPr>
                  <w:tcW w:w="0" w:type="auto"/>
                  <w:hideMark/>
                  <w:tcPrChange w:id="568" w:author="Mykola Zhuravel" w:date="2024-04-29T09:30:00Z">
                    <w:tcPr>
                      <w:tcW w:w="32767" w:type="dxa"/>
                      <w:tcBorders>
                        <w:top w:val="nil"/>
                        <w:left w:val="nil"/>
                        <w:bottom w:val="nil"/>
                        <w:right w:val="nil"/>
                      </w:tcBorders>
                      <w:tcMar>
                        <w:top w:w="0" w:type="dxa"/>
                        <w:left w:w="0" w:type="dxa"/>
                        <w:bottom w:w="0" w:type="dxa"/>
                        <w:right w:w="0" w:type="dxa"/>
                      </w:tcMar>
                      <w:hideMark/>
                    </w:tcPr>
                  </w:tcPrChange>
                </w:tcPr>
                <w:p w14:paraId="43553658" w14:textId="6D89BED8" w:rsidR="00740058" w:rsidRDefault="00740058">
                  <w:pPr>
                    <w:pPrChange w:id="569" w:author="Mykola Zhuravel" w:date="2024-04-29T09:30:00Z">
                      <w:pPr>
                        <w:pStyle w:val="western"/>
                      </w:pPr>
                    </w:pPrChange>
                  </w:pPr>
                  <w:moveToRangeStart w:id="570" w:author="Mykola Zhuravel" w:date="2024-04-29T09:30:00Z" w:name="move165275474"/>
                  <w:moveTo w:id="571" w:author="Mykola Zhuravel" w:date="2024-04-29T09:30:00Z">
                    <w:r>
                      <w:lastRenderedPageBreak/>
                      <w:t>Tapis</w:t>
                    </w:r>
                  </w:moveTo>
                  <w:moveToRangeEnd w:id="570"/>
                  <w:del w:id="572" w:author="Mykola Zhuravel" w:date="2024-04-29T09:30:00Z">
                    <w:r w:rsidR="00132687">
                      <w:delText>Salle D14</w:delText>
                    </w:r>
                  </w:del>
                </w:p>
              </w:tc>
              <w:tc>
                <w:tcPr>
                  <w:tcW w:w="0" w:type="auto"/>
                  <w:hideMark/>
                  <w:tcPrChange w:id="573" w:author="Mykola Zhuravel" w:date="2024-04-29T09:30:00Z">
                    <w:tcPr>
                      <w:tcW w:w="32767" w:type="dxa"/>
                      <w:gridSpan w:val="2"/>
                      <w:tcBorders>
                        <w:top w:val="nil"/>
                        <w:left w:val="nil"/>
                        <w:bottom w:val="nil"/>
                        <w:right w:val="nil"/>
                      </w:tcBorders>
                      <w:tcMar>
                        <w:top w:w="0" w:type="dxa"/>
                        <w:left w:w="0" w:type="dxa"/>
                        <w:bottom w:w="0" w:type="dxa"/>
                        <w:right w:w="0" w:type="dxa"/>
                      </w:tcMar>
                      <w:hideMark/>
                    </w:tcPr>
                  </w:tcPrChange>
                </w:tcPr>
                <w:p w14:paraId="3712AA95" w14:textId="64E5BE57" w:rsidR="00740058" w:rsidRDefault="00132687">
                  <w:pPr>
                    <w:pPrChange w:id="574" w:author="Mykola Zhuravel" w:date="2024-04-29T09:30:00Z">
                      <w:pPr>
                        <w:pStyle w:val="western"/>
                      </w:pPr>
                    </w:pPrChange>
                  </w:pPr>
                  <w:del w:id="575" w:author="Mykola Zhuravel" w:date="2024-04-29T09:30:00Z">
                    <w:r>
                      <w:delText xml:space="preserve">- Je veux que l'imprimante ne soit pas à côté de la porte - Je veux 1 fenêtre dans la pièce - Je veux une armoire pour stocker du papier </w:delText>
                    </w:r>
                  </w:del>
                  <w:ins w:id="576" w:author="Mykola Zhuravel" w:date="2024-04-29T09:30:00Z">
                    <w:r w:rsidR="00740058">
                      <w:t>- Il y a un tapis sous l'imprimante</w:t>
                    </w:r>
                  </w:ins>
                  <w:moveFromRangeStart w:id="577" w:author="Mykola Zhuravel" w:date="2024-04-29T09:30:00Z" w:name="move165275475"/>
                  <w:moveFrom w:id="578" w:author="Mykola Zhuravel" w:date="2024-04-29T09:30:00Z">
                    <w:r w:rsidR="00740058">
                      <w:t>- Je veux des murs gris clair</w:t>
                    </w:r>
                  </w:moveFrom>
                  <w:moveFromRangeEnd w:id="577"/>
                  <w:del w:id="579" w:author="Mykola Zhuravel" w:date="2024-04-29T09:30:00Z">
                    <w:r>
                      <w:delText xml:space="preserve"> - Je veux une poubelle - Je veux un sol noir - Je veux une porte en bois - Je veux un tapis sous l'imprimante</w:delText>
                    </w:r>
                  </w:del>
                </w:p>
              </w:tc>
            </w:tr>
          </w:tbl>
          <w:p w14:paraId="07FC6F5C" w14:textId="77777777" w:rsidR="00740058" w:rsidRDefault="00740058">
            <w:pPr>
              <w:rPr>
                <w:rFonts w:ascii="Calibri" w:eastAsia="Calibri" w:hAnsi="Calibri"/>
                <w:rPrChange w:id="580" w:author="Mykola Zhuravel" w:date="2024-04-29T09:30:00Z">
                  <w:rPr>
                    <w:rFonts w:eastAsia="Calibri"/>
                  </w:rPr>
                </w:rPrChange>
              </w:rPr>
              <w:pPrChange w:id="581" w:author="Mykola Zhuravel" w:date="2024-04-29T09:30:00Z">
                <w:pPr>
                  <w:pStyle w:val="western"/>
                  <w:spacing w:after="0" w:line="240" w:lineRule="auto"/>
                </w:pPr>
              </w:pPrChange>
            </w:pPr>
          </w:p>
        </w:tc>
      </w:tr>
    </w:tbl>
    <w:p w14:paraId="56B2B858" w14:textId="77777777" w:rsidR="00740058" w:rsidRDefault="00740058" w:rsidP="00740058">
      <w:pPr>
        <w:rPr>
          <w:rFonts w:ascii="Calibri" w:eastAsia="Calibri" w:hAnsi="Calibri"/>
          <w:rPrChange w:id="582" w:author="Mykola Zhuravel" w:date="2024-04-29T09:30:00Z">
            <w:rPr>
              <w:rFonts w:eastAsia="Calibri"/>
            </w:rPr>
          </w:rPrChange>
        </w:rPr>
        <w:pPrChange w:id="583" w:author="Mykola Zhuravel" w:date="2024-04-29T09:30:00Z">
          <w:pPr>
            <w:pStyle w:val="western"/>
            <w:spacing w:after="0" w:line="240" w:lineRule="auto"/>
          </w:pPr>
        </w:pPrChange>
      </w:pPr>
    </w:p>
    <w:p w14:paraId="2156FF2F" w14:textId="5CC3FCC6" w:rsidR="00740058" w:rsidRDefault="00740058" w:rsidP="00740058">
      <w:pPr>
        <w:pStyle w:val="Titre3"/>
        <w:rPr>
          <w:rPrChange w:id="584" w:author="Mykola Zhuravel" w:date="2024-04-29T09:30:00Z">
            <w:rPr>
              <w:rFonts w:ascii="Calibri" w:hAnsi="Calibri"/>
            </w:rPr>
          </w:rPrChange>
        </w:rPr>
      </w:pPr>
      <w:r>
        <w:rPr>
          <w:rPrChange w:id="585" w:author="Mykola Zhuravel" w:date="2024-04-29T09:30:00Z">
            <w:rPr>
              <w:rFonts w:ascii="Calibri" w:hAnsi="Calibri"/>
            </w:rPr>
          </w:rPrChange>
        </w:rPr>
        <w:t xml:space="preserve">Salle </w:t>
      </w:r>
      <w:del w:id="586" w:author="Mykola Zhuravel" w:date="2024-04-29T09:30:00Z">
        <w:r w:rsidR="00132687">
          <w:rPr>
            <w:rFonts w:ascii="Calibri" w:hAnsi="Calibri" w:cs="Calibri"/>
            <w:szCs w:val="24"/>
          </w:rPr>
          <w:delText>de classe 2ème étage</w:delText>
        </w:r>
      </w:del>
      <w:ins w:id="587" w:author="Mykola Zhuravel" w:date="2024-04-29T09:30:00Z">
        <w:r>
          <w:t>d'imprimante D04</w:t>
        </w:r>
        <w:r w:rsidR="00BF6ED2">
          <w:t xml:space="preserve"> Alexandre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Change w:id="588" w:author="Mykola Zhuravel" w:date="2024-04-29T09:30:00Z">
          <w:tblPr>
            <w:tblW w:w="9300" w:type="dxa"/>
            <w:tblCellSpacing w:w="0" w:type="dxa"/>
            <w:tblCellMar>
              <w:top w:w="105" w:type="dxa"/>
              <w:left w:w="105" w:type="dxa"/>
              <w:bottom w:w="105" w:type="dxa"/>
              <w:right w:w="105" w:type="dxa"/>
            </w:tblCellMar>
            <w:tblLook w:val="04A0" w:firstRow="1" w:lastRow="0" w:firstColumn="1" w:lastColumn="0" w:noHBand="0" w:noVBand="1"/>
          </w:tblPr>
        </w:tblPrChange>
      </w:tblPr>
      <w:tblGrid>
        <w:gridCol w:w="9060"/>
        <w:tblGridChange w:id="589">
          <w:tblGrid>
            <w:gridCol w:w="9300"/>
          </w:tblGrid>
        </w:tblGridChange>
      </w:tblGrid>
      <w:tr w:rsidR="00740058" w14:paraId="0804D08B" w14:textId="77777777" w:rsidTr="00740058">
        <w:trPr>
          <w:trPrChange w:id="590" w:author="Mykola Zhuravel" w:date="2024-04-29T09:30:00Z">
            <w:trPr>
              <w:tblCellSpacing w:w="0" w:type="dxa"/>
            </w:trPr>
          </w:trPrChange>
        </w:trPr>
        <w:tc>
          <w:tcPr>
            <w:tcW w:w="0" w:type="auto"/>
            <w:tcBorders>
              <w:top w:val="single" w:sz="4" w:space="0" w:color="auto"/>
              <w:left w:val="single" w:sz="4" w:space="0" w:color="auto"/>
              <w:bottom w:val="single" w:sz="4" w:space="0" w:color="auto"/>
              <w:right w:val="single" w:sz="4" w:space="0" w:color="auto"/>
            </w:tcBorders>
            <w:hideMark/>
            <w:tcPrChange w:id="591" w:author="Mykola Zhuravel" w:date="2024-04-29T09:30:00Z">
              <w:tcPr>
                <w:tcW w:w="9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tcPrChange>
          </w:tcPr>
          <w:p w14:paraId="2188612D" w14:textId="65C52AB8" w:rsidR="00740058" w:rsidRDefault="00132687">
            <w:pPr>
              <w:rPr>
                <w:rPrChange w:id="592" w:author="Mykola Zhuravel" w:date="2024-04-29T09:30:00Z">
                  <w:rPr>
                    <w:lang w:val="en-US"/>
                  </w:rPr>
                </w:rPrChange>
              </w:rPr>
              <w:pPrChange w:id="593" w:author="Mykola Zhuravel" w:date="2024-04-29T09:30:00Z">
                <w:pPr>
                  <w:pStyle w:val="western"/>
                </w:pPr>
              </w:pPrChange>
            </w:pPr>
            <w:del w:id="594" w:author="Mykola Zhuravel" w:date="2024-04-29T09:30:00Z">
              <w:r w:rsidRPr="00A03E01">
                <w:delText>As a I want to salle de classe 2ème étage In order to</w:delText>
              </w:r>
            </w:del>
            <w:ins w:id="595" w:author="Mykola Zhuravel" w:date="2024-04-29T09:30:00Z">
              <w:r w:rsidR="00740058">
                <w:t>En tant qu'élève Je veux une salle d'imprimante Afin de pouvoir imprimer des papiers si j'en ai besoin</w:t>
              </w:r>
            </w:ins>
          </w:p>
        </w:tc>
      </w:tr>
      <w:tr w:rsidR="00740058" w14:paraId="2BAFC109" w14:textId="77777777" w:rsidTr="00740058">
        <w:trPr>
          <w:trPrChange w:id="596" w:author="Mykola Zhuravel" w:date="2024-04-29T09:30:00Z">
            <w:trPr>
              <w:tblCellSpacing w:w="0" w:type="dxa"/>
            </w:trPr>
          </w:trPrChange>
        </w:trPr>
        <w:tc>
          <w:tcPr>
            <w:tcW w:w="0" w:type="auto"/>
            <w:tcBorders>
              <w:top w:val="single" w:sz="4" w:space="0" w:color="auto"/>
              <w:left w:val="single" w:sz="4" w:space="0" w:color="auto"/>
              <w:bottom w:val="single" w:sz="4" w:space="0" w:color="auto"/>
              <w:right w:val="single" w:sz="4" w:space="0" w:color="auto"/>
            </w:tcBorders>
            <w:hideMark/>
            <w:tcPrChange w:id="597" w:author="Mykola Zhuravel" w:date="2024-04-29T09:30:00Z">
              <w:tcPr>
                <w:tcW w:w="9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tcPrChange>
          </w:tcPr>
          <w:p w14:paraId="3BC12C21" w14:textId="77777777" w:rsidR="00740058" w:rsidRDefault="00740058">
            <w:pPr>
              <w:jc w:val="center"/>
              <w:pPrChange w:id="598" w:author="Mykola Zhuravel" w:date="2024-04-29T09:30:00Z">
                <w:pPr>
                  <w:pStyle w:val="western"/>
                  <w:spacing w:after="0"/>
                  <w:jc w:val="center"/>
                </w:pPr>
              </w:pPrChange>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Change w:id="599" w:author="Mykola Zhuravel" w:date="2024-04-29T09:30:00Z">
                <w:tblPr>
                  <w:tblW w:w="8445" w:type="dxa"/>
                  <w:tblCellSpacing w:w="0" w:type="dxa"/>
                  <w:tblCellMar>
                    <w:top w:w="105" w:type="dxa"/>
                    <w:left w:w="105" w:type="dxa"/>
                    <w:bottom w:w="105" w:type="dxa"/>
                    <w:right w:w="105" w:type="dxa"/>
                  </w:tblCellMar>
                  <w:tblLook w:val="04A0" w:firstRow="1" w:lastRow="0" w:firstColumn="1" w:lastColumn="0" w:noHBand="0" w:noVBand="1"/>
                </w:tblPr>
              </w:tblPrChange>
            </w:tblPr>
            <w:tblGrid>
              <w:gridCol w:w="1622"/>
              <w:gridCol w:w="7418"/>
              <w:tblGridChange w:id="600">
                <w:tblGrid>
                  <w:gridCol w:w="1263"/>
                  <w:gridCol w:w="359"/>
                  <w:gridCol w:w="6823"/>
                  <w:gridCol w:w="595"/>
                </w:tblGrid>
              </w:tblGridChange>
            </w:tblGrid>
            <w:tr w:rsidR="00740058" w14:paraId="41188228" w14:textId="77777777">
              <w:trPr>
                <w:trPrChange w:id="601" w:author="Mykola Zhuravel" w:date="2024-04-29T09:30:00Z">
                  <w:trPr>
                    <w:gridAfter w:val="0"/>
                    <w:tblCellSpacing w:w="0" w:type="dxa"/>
                  </w:trPr>
                </w:trPrChange>
              </w:trPr>
              <w:tc>
                <w:tcPr>
                  <w:tcW w:w="0" w:type="auto"/>
                  <w:hideMark/>
                  <w:tcPrChange w:id="602" w:author="Mykola Zhuravel" w:date="2024-04-29T09:30:00Z">
                    <w:tcPr>
                      <w:tcW w:w="1200" w:type="dxa"/>
                      <w:tcBorders>
                        <w:top w:val="nil"/>
                        <w:left w:val="nil"/>
                        <w:bottom w:val="nil"/>
                        <w:right w:val="nil"/>
                      </w:tcBorders>
                      <w:tcMar>
                        <w:top w:w="0" w:type="dxa"/>
                        <w:left w:w="0" w:type="dxa"/>
                        <w:bottom w:w="0" w:type="dxa"/>
                        <w:right w:w="0" w:type="dxa"/>
                      </w:tcMar>
                      <w:hideMark/>
                    </w:tcPr>
                  </w:tcPrChange>
                </w:tcPr>
                <w:p w14:paraId="7CC6BA56" w14:textId="5804B92C" w:rsidR="00740058" w:rsidRDefault="00132687">
                  <w:pPr>
                    <w:pPrChange w:id="603" w:author="Mykola Zhuravel" w:date="2024-04-29T09:30:00Z">
                      <w:pPr>
                        <w:pStyle w:val="western"/>
                      </w:pPr>
                    </w:pPrChange>
                  </w:pPr>
                  <w:del w:id="604" w:author="Mykola Zhuravel" w:date="2024-04-29T09:30:00Z">
                    <w:r>
                      <w:delText>Salle D11</w:delText>
                    </w:r>
                  </w:del>
                  <w:ins w:id="605" w:author="Mykola Zhuravel" w:date="2024-04-29T09:30:00Z">
                    <w:r w:rsidR="00740058">
                      <w:t>Imprimante</w:t>
                    </w:r>
                  </w:ins>
                </w:p>
              </w:tc>
              <w:tc>
                <w:tcPr>
                  <w:tcW w:w="0" w:type="auto"/>
                  <w:hideMark/>
                  <w:tcPrChange w:id="606" w:author="Mykola Zhuravel" w:date="2024-04-29T09:30:00Z">
                    <w:tcPr>
                      <w:tcW w:w="6825" w:type="dxa"/>
                      <w:gridSpan w:val="2"/>
                      <w:tcBorders>
                        <w:top w:val="nil"/>
                        <w:left w:val="nil"/>
                        <w:bottom w:val="nil"/>
                        <w:right w:val="nil"/>
                      </w:tcBorders>
                      <w:tcMar>
                        <w:top w:w="0" w:type="dxa"/>
                        <w:left w:w="0" w:type="dxa"/>
                        <w:bottom w:w="0" w:type="dxa"/>
                        <w:right w:w="0" w:type="dxa"/>
                      </w:tcMar>
                      <w:hideMark/>
                    </w:tcPr>
                  </w:tcPrChange>
                </w:tcPr>
                <w:p w14:paraId="6EE778F7" w14:textId="4840AF24" w:rsidR="00740058" w:rsidRDefault="00132687">
                  <w:pPr>
                    <w:pPrChange w:id="607" w:author="Mykola Zhuravel" w:date="2024-04-29T09:30:00Z">
                      <w:pPr>
                        <w:pStyle w:val="western"/>
                      </w:pPr>
                    </w:pPrChange>
                  </w:pPr>
                  <w:del w:id="608" w:author="Mykola Zhuravel" w:date="2024-04-29T09:30:00Z">
                    <w:r>
                      <w:delText>1) 17 postes avec une table chaque 2) 4 colonnes avec des prises electriques 3) TV 75 pouces 4) 16 chaises gamer + tables gamer 5) 3 écran par poste 6) Deux murs avec deux prises electriques 7) Deux grandes fenetres 8) Tapis pour toute la salle</w:delText>
                    </w:r>
                  </w:del>
                  <w:ins w:id="609" w:author="Mykola Zhuravel" w:date="2024-04-29T09:30:00Z">
                    <w:r w:rsidR="00740058">
                      <w:t>- Il y a 1 imprimante dans la salle</w:t>
                    </w:r>
                  </w:ins>
                </w:p>
              </w:tc>
            </w:tr>
            <w:tr w:rsidR="00740058" w14:paraId="0F32A369" w14:textId="77777777">
              <w:trPr>
                <w:trPrChange w:id="610" w:author="Mykola Zhuravel" w:date="2024-04-29T09:30:00Z">
                  <w:trPr>
                    <w:gridAfter w:val="0"/>
                    <w:tblCellSpacing w:w="0" w:type="dxa"/>
                  </w:trPr>
                </w:trPrChange>
              </w:trPr>
              <w:tc>
                <w:tcPr>
                  <w:tcW w:w="0" w:type="auto"/>
                  <w:hideMark/>
                  <w:tcPrChange w:id="611" w:author="Mykola Zhuravel" w:date="2024-04-29T09:30:00Z">
                    <w:tcPr>
                      <w:tcW w:w="1200" w:type="dxa"/>
                      <w:tcBorders>
                        <w:top w:val="nil"/>
                        <w:left w:val="nil"/>
                        <w:bottom w:val="nil"/>
                        <w:right w:val="nil"/>
                      </w:tcBorders>
                      <w:tcMar>
                        <w:top w:w="0" w:type="dxa"/>
                        <w:left w:w="0" w:type="dxa"/>
                        <w:bottom w:w="0" w:type="dxa"/>
                        <w:right w:w="0" w:type="dxa"/>
                      </w:tcMar>
                      <w:hideMark/>
                    </w:tcPr>
                  </w:tcPrChange>
                </w:tcPr>
                <w:p w14:paraId="64461E0F" w14:textId="748BCFF7" w:rsidR="00740058" w:rsidRDefault="00132687">
                  <w:pPr>
                    <w:pPrChange w:id="612" w:author="Mykola Zhuravel" w:date="2024-04-29T09:30:00Z">
                      <w:pPr>
                        <w:pStyle w:val="western"/>
                      </w:pPr>
                    </w:pPrChange>
                  </w:pPr>
                  <w:del w:id="613" w:author="Mykola Zhuravel" w:date="2024-04-29T09:30:00Z">
                    <w:r>
                      <w:delText>Salle D18</w:delText>
                    </w:r>
                  </w:del>
                  <w:ins w:id="614" w:author="Mykola Zhuravel" w:date="2024-04-29T09:30:00Z">
                    <w:r w:rsidR="00740058">
                      <w:t>Fenêtre</w:t>
                    </w:r>
                  </w:ins>
                </w:p>
              </w:tc>
              <w:tc>
                <w:tcPr>
                  <w:tcW w:w="0" w:type="auto"/>
                  <w:hideMark/>
                  <w:tcPrChange w:id="615" w:author="Mykola Zhuravel" w:date="2024-04-29T09:30:00Z">
                    <w:tcPr>
                      <w:tcW w:w="6825" w:type="dxa"/>
                      <w:gridSpan w:val="2"/>
                      <w:tcBorders>
                        <w:top w:val="nil"/>
                        <w:left w:val="nil"/>
                        <w:bottom w:val="nil"/>
                        <w:right w:val="nil"/>
                      </w:tcBorders>
                      <w:tcMar>
                        <w:top w:w="0" w:type="dxa"/>
                        <w:left w:w="0" w:type="dxa"/>
                        <w:bottom w:w="0" w:type="dxa"/>
                        <w:right w:w="0" w:type="dxa"/>
                      </w:tcMar>
                      <w:hideMark/>
                    </w:tcPr>
                  </w:tcPrChange>
                </w:tcPr>
                <w:p w14:paraId="70FC0402" w14:textId="0BD8C7EC" w:rsidR="00740058" w:rsidRDefault="00132687">
                  <w:pPr>
                    <w:pPrChange w:id="616" w:author="Mykola Zhuravel" w:date="2024-04-29T09:30:00Z">
                      <w:pPr>
                        <w:pStyle w:val="western"/>
                      </w:pPr>
                    </w:pPrChange>
                  </w:pPr>
                  <w:del w:id="617" w:author="Mykola Zhuravel" w:date="2024-04-29T09:30:00Z">
                    <w:r>
                      <w:delText xml:space="preserve">1) 17 postes avec une table chaque 2) 4 colonnes avec des prises electriques 3) TV 75 pouces 4) 16 chaises gamer + tables gamer 5) 3 écran par poste 6) Deux murs avec deux prises electriques 7) Deux grandes fenetres 8) </w:delText>
                    </w:r>
                  </w:del>
                  <w:ins w:id="618" w:author="Mykola Zhuravel" w:date="2024-04-29T09:30:00Z">
                    <w:r w:rsidR="00740058">
                      <w:t>- Il y a 1 fenêtre dans la pièce</w:t>
                    </w:r>
                  </w:ins>
                  <w:moveFromRangeStart w:id="619" w:author="Mykola Zhuravel" w:date="2024-04-29T09:30:00Z" w:name="move165275474"/>
                  <w:moveFrom w:id="620" w:author="Mykola Zhuravel" w:date="2024-04-29T09:30:00Z">
                    <w:r w:rsidR="00740058">
                      <w:t>Tapis</w:t>
                    </w:r>
                  </w:moveFrom>
                  <w:moveFromRangeEnd w:id="619"/>
                  <w:del w:id="621" w:author="Mykola Zhuravel" w:date="2024-04-29T09:30:00Z">
                    <w:r>
                      <w:delText xml:space="preserve"> pour toute la salle</w:delText>
                    </w:r>
                  </w:del>
                </w:p>
              </w:tc>
            </w:tr>
            <w:tr w:rsidR="00740058" w14:paraId="4FE1EA40" w14:textId="77777777">
              <w:trPr>
                <w:trPrChange w:id="622" w:author="Mykola Zhuravel" w:date="2024-04-29T09:30:00Z">
                  <w:trPr>
                    <w:gridAfter w:val="0"/>
                    <w:tblCellSpacing w:w="0" w:type="dxa"/>
                  </w:trPr>
                </w:trPrChange>
              </w:trPr>
              <w:tc>
                <w:tcPr>
                  <w:tcW w:w="0" w:type="auto"/>
                  <w:hideMark/>
                  <w:tcPrChange w:id="623" w:author="Mykola Zhuravel" w:date="2024-04-29T09:30:00Z">
                    <w:tcPr>
                      <w:tcW w:w="1200" w:type="dxa"/>
                      <w:tcBorders>
                        <w:top w:val="nil"/>
                        <w:left w:val="nil"/>
                        <w:bottom w:val="nil"/>
                        <w:right w:val="nil"/>
                      </w:tcBorders>
                      <w:tcMar>
                        <w:top w:w="0" w:type="dxa"/>
                        <w:left w:w="0" w:type="dxa"/>
                        <w:bottom w:w="0" w:type="dxa"/>
                        <w:right w:w="0" w:type="dxa"/>
                      </w:tcMar>
                      <w:hideMark/>
                    </w:tcPr>
                  </w:tcPrChange>
                </w:tcPr>
                <w:p w14:paraId="24B3AF2A" w14:textId="167A5CF6" w:rsidR="00740058" w:rsidRDefault="00132687">
                  <w:pPr>
                    <w:pPrChange w:id="624" w:author="Mykola Zhuravel" w:date="2024-04-29T09:30:00Z">
                      <w:pPr>
                        <w:pStyle w:val="western"/>
                      </w:pPr>
                    </w:pPrChange>
                  </w:pPr>
                  <w:del w:id="625" w:author="Mykola Zhuravel" w:date="2024-04-29T09:30:00Z">
                    <w:r>
                      <w:delText>Salle D13</w:delText>
                    </w:r>
                  </w:del>
                  <w:ins w:id="626" w:author="Mykola Zhuravel" w:date="2024-04-29T09:30:00Z">
                    <w:r w:rsidR="00740058">
                      <w:t>Armoire</w:t>
                    </w:r>
                  </w:ins>
                </w:p>
              </w:tc>
              <w:tc>
                <w:tcPr>
                  <w:tcW w:w="0" w:type="auto"/>
                  <w:hideMark/>
                  <w:tcPrChange w:id="627" w:author="Mykola Zhuravel" w:date="2024-04-29T09:30:00Z">
                    <w:tcPr>
                      <w:tcW w:w="6825" w:type="dxa"/>
                      <w:gridSpan w:val="2"/>
                      <w:tcBorders>
                        <w:top w:val="nil"/>
                        <w:left w:val="nil"/>
                        <w:bottom w:val="nil"/>
                        <w:right w:val="nil"/>
                      </w:tcBorders>
                      <w:tcMar>
                        <w:top w:w="0" w:type="dxa"/>
                        <w:left w:w="0" w:type="dxa"/>
                        <w:bottom w:w="0" w:type="dxa"/>
                        <w:right w:w="0" w:type="dxa"/>
                      </w:tcMar>
                      <w:hideMark/>
                    </w:tcPr>
                  </w:tcPrChange>
                </w:tcPr>
                <w:p w14:paraId="1C53A4B1" w14:textId="6F4D13FE" w:rsidR="00740058" w:rsidRDefault="00132687">
                  <w:pPr>
                    <w:pPrChange w:id="628" w:author="Mykola Zhuravel" w:date="2024-04-29T09:30:00Z">
                      <w:pPr>
                        <w:pStyle w:val="western"/>
                      </w:pPr>
                    </w:pPrChange>
                  </w:pPr>
                  <w:del w:id="629" w:author="Mykola Zhuravel" w:date="2024-04-29T09:30:00Z">
                    <w:r>
                      <w:delText>1) 17 postes avec une table chaque 2) 4 colonnes avec des prises electriques 3) TV 75 pouces 4) 16 chaises gamer + tables gamer 5) 3 écran par poste 6) Trois murs avec deux prises electriques 7) Une grandes fenetres 8) Tapis pour toute la salle</w:delText>
                    </w:r>
                  </w:del>
                  <w:ins w:id="630" w:author="Mykola Zhuravel" w:date="2024-04-29T09:30:00Z">
                    <w:r w:rsidR="00740058">
                      <w:t>- Il y a une armoire pour stocker du papier</w:t>
                    </w:r>
                  </w:ins>
                </w:p>
              </w:tc>
            </w:tr>
            <w:tr w:rsidR="00740058" w14:paraId="22A5C58A" w14:textId="77777777">
              <w:trPr>
                <w:trPrChange w:id="631" w:author="Mykola Zhuravel" w:date="2024-04-29T09:30:00Z">
                  <w:trPr>
                    <w:gridAfter w:val="0"/>
                    <w:trHeight w:val="3495"/>
                    <w:tblCellSpacing w:w="0" w:type="dxa"/>
                  </w:trPr>
                </w:trPrChange>
              </w:trPr>
              <w:tc>
                <w:tcPr>
                  <w:tcW w:w="0" w:type="auto"/>
                  <w:hideMark/>
                  <w:tcPrChange w:id="632" w:author="Mykola Zhuravel" w:date="2024-04-29T09:30:00Z">
                    <w:tcPr>
                      <w:tcW w:w="1200" w:type="dxa"/>
                      <w:tcBorders>
                        <w:top w:val="nil"/>
                        <w:left w:val="nil"/>
                        <w:bottom w:val="nil"/>
                        <w:right w:val="nil"/>
                      </w:tcBorders>
                      <w:tcMar>
                        <w:top w:w="0" w:type="dxa"/>
                        <w:left w:w="0" w:type="dxa"/>
                        <w:bottom w:w="0" w:type="dxa"/>
                        <w:right w:w="0" w:type="dxa"/>
                      </w:tcMar>
                      <w:hideMark/>
                    </w:tcPr>
                  </w:tcPrChange>
                </w:tcPr>
                <w:p w14:paraId="28E46BD3" w14:textId="7B04F42D" w:rsidR="00740058" w:rsidRDefault="00132687">
                  <w:pPr>
                    <w:pPrChange w:id="633" w:author="Mykola Zhuravel" w:date="2024-04-29T09:30:00Z">
                      <w:pPr>
                        <w:pStyle w:val="western"/>
                      </w:pPr>
                    </w:pPrChange>
                  </w:pPr>
                  <w:del w:id="634" w:author="Mykola Zhuravel" w:date="2024-04-29T09:30:00Z">
                    <w:r>
                      <w:delText>Salle D16</w:delText>
                    </w:r>
                  </w:del>
                  <w:ins w:id="635" w:author="Mykola Zhuravel" w:date="2024-04-29T09:30:00Z">
                    <w:r w:rsidR="00740058">
                      <w:t>Murs</w:t>
                    </w:r>
                  </w:ins>
                </w:p>
              </w:tc>
              <w:tc>
                <w:tcPr>
                  <w:tcW w:w="0" w:type="auto"/>
                  <w:hideMark/>
                  <w:tcPrChange w:id="636" w:author="Mykola Zhuravel" w:date="2024-04-29T09:30:00Z">
                    <w:tcPr>
                      <w:tcW w:w="6825" w:type="dxa"/>
                      <w:gridSpan w:val="2"/>
                      <w:tcBorders>
                        <w:top w:val="nil"/>
                        <w:left w:val="nil"/>
                        <w:bottom w:val="nil"/>
                        <w:right w:val="nil"/>
                      </w:tcBorders>
                      <w:tcMar>
                        <w:top w:w="0" w:type="dxa"/>
                        <w:left w:w="0" w:type="dxa"/>
                        <w:bottom w:w="0" w:type="dxa"/>
                        <w:right w:w="0" w:type="dxa"/>
                      </w:tcMar>
                      <w:hideMark/>
                    </w:tcPr>
                  </w:tcPrChange>
                </w:tcPr>
                <w:p w14:paraId="5E093792" w14:textId="08185AC3" w:rsidR="00740058" w:rsidRDefault="00740058">
                  <w:pPr>
                    <w:pPrChange w:id="637" w:author="Mykola Zhuravel" w:date="2024-04-29T09:30:00Z">
                      <w:pPr>
                        <w:pStyle w:val="western"/>
                      </w:pPr>
                    </w:pPrChange>
                  </w:pPr>
                  <w:moveToRangeStart w:id="638" w:author="Mykola Zhuravel" w:date="2024-04-29T09:30:00Z" w:name="move165275475"/>
                  <w:moveTo w:id="639" w:author="Mykola Zhuravel" w:date="2024-04-29T09:30:00Z">
                    <w:r>
                      <w:t>- Je veux des murs gris clair</w:t>
                    </w:r>
                  </w:moveTo>
                  <w:moveToRangeEnd w:id="638"/>
                  <w:del w:id="640" w:author="Mykola Zhuravel" w:date="2024-04-29T09:30:00Z">
                    <w:r w:rsidR="00132687">
                      <w:delText>1) 17 postes avec une table chaque 2) 4 colonnes avec des prises electriques 3) TV 75 pouces 4) 16 chaises gamer + tables gamer 5) 3 écran par poste 6) Trois murs avec deux prises electriques 7) Une grandes fenetres 8) Tapis pour toute la salle</w:delText>
                    </w:r>
                  </w:del>
                </w:p>
              </w:tc>
            </w:tr>
            <w:tr w:rsidR="00740058" w14:paraId="1F420B60" w14:textId="77777777">
              <w:trPr>
                <w:ins w:id="641" w:author="Mykola Zhuravel" w:date="2024-04-29T09:30:00Z"/>
              </w:trPr>
              <w:tc>
                <w:tcPr>
                  <w:tcW w:w="0" w:type="auto"/>
                  <w:hideMark/>
                </w:tcPr>
                <w:p w14:paraId="4C980F61" w14:textId="77777777" w:rsidR="00740058" w:rsidRDefault="00740058">
                  <w:pPr>
                    <w:rPr>
                      <w:ins w:id="642" w:author="Mykola Zhuravel" w:date="2024-04-29T09:30:00Z"/>
                    </w:rPr>
                  </w:pPr>
                  <w:ins w:id="643" w:author="Mykola Zhuravel" w:date="2024-04-29T09:30:00Z">
                    <w:r>
                      <w:t>Poubelle</w:t>
                    </w:r>
                  </w:ins>
                </w:p>
              </w:tc>
              <w:tc>
                <w:tcPr>
                  <w:tcW w:w="0" w:type="auto"/>
                  <w:hideMark/>
                </w:tcPr>
                <w:p w14:paraId="0092EAB0" w14:textId="77777777" w:rsidR="00740058" w:rsidRDefault="00740058">
                  <w:pPr>
                    <w:rPr>
                      <w:ins w:id="644" w:author="Mykola Zhuravel" w:date="2024-04-29T09:30:00Z"/>
                    </w:rPr>
                  </w:pPr>
                  <w:ins w:id="645" w:author="Mykola Zhuravel" w:date="2024-04-29T09:30:00Z">
                    <w:r>
                      <w:t>- Il y a une poubelle</w:t>
                    </w:r>
                  </w:ins>
                </w:p>
              </w:tc>
            </w:tr>
            <w:tr w:rsidR="00740058" w14:paraId="7957B7AF" w14:textId="77777777">
              <w:trPr>
                <w:ins w:id="646" w:author="Mykola Zhuravel" w:date="2024-04-29T09:30:00Z"/>
              </w:trPr>
              <w:tc>
                <w:tcPr>
                  <w:tcW w:w="0" w:type="auto"/>
                  <w:hideMark/>
                </w:tcPr>
                <w:p w14:paraId="43BB2683" w14:textId="77777777" w:rsidR="00740058" w:rsidRDefault="00740058">
                  <w:pPr>
                    <w:rPr>
                      <w:ins w:id="647" w:author="Mykola Zhuravel" w:date="2024-04-29T09:30:00Z"/>
                    </w:rPr>
                  </w:pPr>
                  <w:ins w:id="648" w:author="Mykola Zhuravel" w:date="2024-04-29T09:30:00Z">
                    <w:r>
                      <w:t>Sol</w:t>
                    </w:r>
                  </w:ins>
                </w:p>
              </w:tc>
              <w:tc>
                <w:tcPr>
                  <w:tcW w:w="0" w:type="auto"/>
                  <w:hideMark/>
                </w:tcPr>
                <w:p w14:paraId="7DC13D40" w14:textId="77777777" w:rsidR="00740058" w:rsidRDefault="00740058">
                  <w:pPr>
                    <w:rPr>
                      <w:ins w:id="649" w:author="Mykola Zhuravel" w:date="2024-04-29T09:30:00Z"/>
                    </w:rPr>
                  </w:pPr>
                  <w:ins w:id="650" w:author="Mykola Zhuravel" w:date="2024-04-29T09:30:00Z">
                    <w:r>
                      <w:t>- Il y a un sol noir</w:t>
                    </w:r>
                  </w:ins>
                </w:p>
              </w:tc>
            </w:tr>
            <w:tr w:rsidR="00740058" w14:paraId="2D89A9CC" w14:textId="77777777">
              <w:trPr>
                <w:ins w:id="651" w:author="Mykola Zhuravel" w:date="2024-04-29T09:30:00Z"/>
              </w:trPr>
              <w:tc>
                <w:tcPr>
                  <w:tcW w:w="0" w:type="auto"/>
                  <w:hideMark/>
                </w:tcPr>
                <w:p w14:paraId="352EA318" w14:textId="77777777" w:rsidR="00740058" w:rsidRDefault="00740058">
                  <w:pPr>
                    <w:rPr>
                      <w:ins w:id="652" w:author="Mykola Zhuravel" w:date="2024-04-29T09:30:00Z"/>
                    </w:rPr>
                  </w:pPr>
                  <w:ins w:id="653" w:author="Mykola Zhuravel" w:date="2024-04-29T09:30:00Z">
                    <w:r>
                      <w:t>Porte</w:t>
                    </w:r>
                  </w:ins>
                </w:p>
              </w:tc>
              <w:tc>
                <w:tcPr>
                  <w:tcW w:w="0" w:type="auto"/>
                  <w:hideMark/>
                </w:tcPr>
                <w:p w14:paraId="5933A68F" w14:textId="77777777" w:rsidR="00740058" w:rsidRDefault="00740058">
                  <w:pPr>
                    <w:rPr>
                      <w:ins w:id="654" w:author="Mykola Zhuravel" w:date="2024-04-29T09:30:00Z"/>
                    </w:rPr>
                  </w:pPr>
                  <w:ins w:id="655" w:author="Mykola Zhuravel" w:date="2024-04-29T09:30:00Z">
                    <w:r>
                      <w:t>- Il y a une porte en bois</w:t>
                    </w:r>
                  </w:ins>
                </w:p>
              </w:tc>
            </w:tr>
            <w:tr w:rsidR="00740058" w14:paraId="14F89EB0" w14:textId="77777777">
              <w:trPr>
                <w:ins w:id="656" w:author="Mykola Zhuravel" w:date="2024-04-29T09:30:00Z"/>
              </w:trPr>
              <w:tc>
                <w:tcPr>
                  <w:tcW w:w="0" w:type="auto"/>
                  <w:hideMark/>
                </w:tcPr>
                <w:p w14:paraId="1543B587" w14:textId="77777777" w:rsidR="00740058" w:rsidRDefault="00740058">
                  <w:pPr>
                    <w:rPr>
                      <w:ins w:id="657" w:author="Mykola Zhuravel" w:date="2024-04-29T09:30:00Z"/>
                    </w:rPr>
                  </w:pPr>
                  <w:ins w:id="658" w:author="Mykola Zhuravel" w:date="2024-04-29T09:30:00Z">
                    <w:r>
                      <w:t>Tapis</w:t>
                    </w:r>
                  </w:ins>
                </w:p>
              </w:tc>
              <w:tc>
                <w:tcPr>
                  <w:tcW w:w="0" w:type="auto"/>
                  <w:hideMark/>
                </w:tcPr>
                <w:p w14:paraId="6197BB48" w14:textId="77777777" w:rsidR="00740058" w:rsidRDefault="00740058">
                  <w:pPr>
                    <w:rPr>
                      <w:ins w:id="659" w:author="Mykola Zhuravel" w:date="2024-04-29T09:30:00Z"/>
                    </w:rPr>
                  </w:pPr>
                  <w:ins w:id="660" w:author="Mykola Zhuravel" w:date="2024-04-29T09:30:00Z">
                    <w:r>
                      <w:t>- Il y a un tapis sous l'imprimante</w:t>
                    </w:r>
                  </w:ins>
                </w:p>
              </w:tc>
            </w:tr>
          </w:tbl>
          <w:p w14:paraId="20EC7E23" w14:textId="77777777" w:rsidR="00740058" w:rsidRDefault="00740058">
            <w:pPr>
              <w:rPr>
                <w:rFonts w:ascii="Calibri" w:eastAsia="Calibri" w:hAnsi="Calibri"/>
                <w:rPrChange w:id="661" w:author="Mykola Zhuravel" w:date="2024-04-29T09:30:00Z">
                  <w:rPr>
                    <w:rFonts w:eastAsia="Calibri"/>
                  </w:rPr>
                </w:rPrChange>
              </w:rPr>
              <w:pPrChange w:id="662" w:author="Mykola Zhuravel" w:date="2024-04-29T09:30:00Z">
                <w:pPr>
                  <w:pStyle w:val="western"/>
                  <w:spacing w:after="0" w:line="240" w:lineRule="auto"/>
                </w:pPr>
              </w:pPrChange>
            </w:pPr>
          </w:p>
        </w:tc>
      </w:tr>
    </w:tbl>
    <w:p w14:paraId="108D3237" w14:textId="77777777" w:rsidR="00740058" w:rsidRDefault="00740058" w:rsidP="00740058">
      <w:pPr>
        <w:rPr>
          <w:ins w:id="663" w:author="Mykola Zhuravel" w:date="2024-04-29T09:30:00Z"/>
          <w:rFonts w:ascii="Calibri" w:eastAsia="Calibri" w:hAnsi="Calibri" w:cs="Calibri"/>
        </w:rPr>
      </w:pPr>
    </w:p>
    <w:p w14:paraId="13CC2773" w14:textId="54322144" w:rsidR="00740058" w:rsidRDefault="00740058" w:rsidP="00740058">
      <w:pPr>
        <w:pStyle w:val="Titre3"/>
        <w:rPr>
          <w:ins w:id="664" w:author="Mykola Zhuravel" w:date="2024-04-29T09:30:00Z"/>
        </w:rPr>
      </w:pPr>
      <w:ins w:id="665" w:author="Mykola Zhuravel" w:date="2024-04-29T09:30:00Z">
        <w:r>
          <w:t>Toilettes D12</w:t>
        </w:r>
        <w:r w:rsidR="00BF6ED2">
          <w:t xml:space="preserve"> Alexandre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07"/>
      </w:tblGrid>
      <w:tr w:rsidR="00740058" w14:paraId="42A8AB3E" w14:textId="77777777" w:rsidTr="00740058">
        <w:trPr>
          <w:ins w:id="666"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1A12147C" w14:textId="77777777" w:rsidR="00740058" w:rsidRDefault="00740058">
            <w:pPr>
              <w:rPr>
                <w:ins w:id="667" w:author="Mykola Zhuravel" w:date="2024-04-29T09:30:00Z"/>
              </w:rPr>
            </w:pPr>
            <w:ins w:id="668" w:author="Mykola Zhuravel" w:date="2024-04-29T09:30:00Z">
              <w:r>
                <w:t xml:space="preserve">En tant </w:t>
              </w:r>
              <w:proofErr w:type="gramStart"/>
              <w:r>
                <w:t>qu'élèves Je</w:t>
              </w:r>
              <w:proofErr w:type="gramEnd"/>
              <w:r>
                <w:t xml:space="preserve"> veux des toilettes Pour pouvoir faire mes besoins</w:t>
              </w:r>
            </w:ins>
          </w:p>
        </w:tc>
      </w:tr>
      <w:tr w:rsidR="00740058" w14:paraId="49AD7D8F" w14:textId="77777777" w:rsidTr="00740058">
        <w:trPr>
          <w:ins w:id="669"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5BBE4D54" w14:textId="77777777" w:rsidR="00740058" w:rsidRDefault="00740058">
            <w:pPr>
              <w:jc w:val="center"/>
              <w:rPr>
                <w:ins w:id="670" w:author="Mykola Zhuravel" w:date="2024-04-29T09:30:00Z"/>
              </w:rPr>
            </w:pPr>
            <w:ins w:id="671" w:author="Mykola Zhuravel" w:date="2024-04-29T09:30:00Z">
              <w:r>
                <w:t xml:space="preserve">Tests </w:t>
              </w:r>
              <w:proofErr w:type="gramStart"/>
              <w:r>
                <w:t>d'acceptance:</w:t>
              </w:r>
              <w:proofErr w:type="gramEnd"/>
              <w:r>
                <w:t xml:space="preserve"> </w:t>
              </w:r>
            </w:ins>
          </w:p>
          <w:tbl>
            <w:tblPr>
              <w:tblW w:w="0" w:type="auto"/>
              <w:tblCellMar>
                <w:left w:w="10" w:type="dxa"/>
                <w:right w:w="10" w:type="dxa"/>
              </w:tblCellMar>
              <w:tblLook w:val="04A0" w:firstRow="1" w:lastRow="0" w:firstColumn="1" w:lastColumn="0" w:noHBand="0" w:noVBand="1"/>
            </w:tblPr>
            <w:tblGrid>
              <w:gridCol w:w="2069"/>
              <w:gridCol w:w="6018"/>
            </w:tblGrid>
            <w:tr w:rsidR="00740058" w14:paraId="5DD1DF62" w14:textId="77777777">
              <w:trPr>
                <w:ins w:id="672" w:author="Mykola Zhuravel" w:date="2024-04-29T09:30:00Z"/>
              </w:trPr>
              <w:tc>
                <w:tcPr>
                  <w:tcW w:w="0" w:type="auto"/>
                  <w:hideMark/>
                </w:tcPr>
                <w:p w14:paraId="2EA96742" w14:textId="77777777" w:rsidR="00740058" w:rsidRDefault="00740058">
                  <w:pPr>
                    <w:rPr>
                      <w:ins w:id="673" w:author="Mykola Zhuravel" w:date="2024-04-29T09:30:00Z"/>
                    </w:rPr>
                  </w:pPr>
                  <w:ins w:id="674" w:author="Mykola Zhuravel" w:date="2024-04-29T09:30:00Z">
                    <w:r>
                      <w:t>Toilette</w:t>
                    </w:r>
                  </w:ins>
                </w:p>
              </w:tc>
              <w:tc>
                <w:tcPr>
                  <w:tcW w:w="0" w:type="auto"/>
                  <w:hideMark/>
                </w:tcPr>
                <w:p w14:paraId="33EB1D5A" w14:textId="77777777" w:rsidR="00740058" w:rsidRDefault="00740058">
                  <w:pPr>
                    <w:rPr>
                      <w:ins w:id="675" w:author="Mykola Zhuravel" w:date="2024-04-29T09:30:00Z"/>
                    </w:rPr>
                  </w:pPr>
                  <w:ins w:id="676" w:author="Mykola Zhuravel" w:date="2024-04-29T09:30:00Z">
                    <w:r>
                      <w:t xml:space="preserve">- Il y a 3 petites pièces différente avec des toilettes </w:t>
                    </w:r>
                    <w:proofErr w:type="spellStart"/>
                    <w:proofErr w:type="gramStart"/>
                    <w:r>
                      <w:t>a</w:t>
                    </w:r>
                    <w:proofErr w:type="spellEnd"/>
                    <w:proofErr w:type="gramEnd"/>
                    <w:r>
                      <w:t xml:space="preserve"> l'intérieur</w:t>
                    </w:r>
                  </w:ins>
                </w:p>
              </w:tc>
            </w:tr>
            <w:tr w:rsidR="00740058" w14:paraId="453C00DF" w14:textId="77777777">
              <w:trPr>
                <w:ins w:id="677" w:author="Mykola Zhuravel" w:date="2024-04-29T09:30:00Z"/>
              </w:trPr>
              <w:tc>
                <w:tcPr>
                  <w:tcW w:w="0" w:type="auto"/>
                  <w:hideMark/>
                </w:tcPr>
                <w:p w14:paraId="57739CB3" w14:textId="77777777" w:rsidR="00740058" w:rsidRDefault="00740058">
                  <w:pPr>
                    <w:rPr>
                      <w:ins w:id="678" w:author="Mykola Zhuravel" w:date="2024-04-29T09:30:00Z"/>
                    </w:rPr>
                  </w:pPr>
                  <w:ins w:id="679" w:author="Mykola Zhuravel" w:date="2024-04-29T09:30:00Z">
                    <w:r>
                      <w:t>Lavabo</w:t>
                    </w:r>
                  </w:ins>
                </w:p>
              </w:tc>
              <w:tc>
                <w:tcPr>
                  <w:tcW w:w="0" w:type="auto"/>
                  <w:hideMark/>
                </w:tcPr>
                <w:p w14:paraId="094F60AA" w14:textId="77777777" w:rsidR="00740058" w:rsidRDefault="00740058">
                  <w:pPr>
                    <w:rPr>
                      <w:ins w:id="680" w:author="Mykola Zhuravel" w:date="2024-04-29T09:30:00Z"/>
                    </w:rPr>
                  </w:pPr>
                  <w:ins w:id="681" w:author="Mykola Zhuravel" w:date="2024-04-29T09:30:00Z">
                    <w:r>
                      <w:t>- Il y a un lavabo par toilette</w:t>
                    </w:r>
                  </w:ins>
                </w:p>
              </w:tc>
            </w:tr>
            <w:tr w:rsidR="00740058" w14:paraId="32F4AC51" w14:textId="77777777">
              <w:trPr>
                <w:ins w:id="682" w:author="Mykola Zhuravel" w:date="2024-04-29T09:30:00Z"/>
              </w:trPr>
              <w:tc>
                <w:tcPr>
                  <w:tcW w:w="0" w:type="auto"/>
                  <w:hideMark/>
                </w:tcPr>
                <w:p w14:paraId="29FA3DCF" w14:textId="77777777" w:rsidR="00740058" w:rsidRDefault="00740058">
                  <w:pPr>
                    <w:rPr>
                      <w:ins w:id="683" w:author="Mykola Zhuravel" w:date="2024-04-29T09:30:00Z"/>
                    </w:rPr>
                  </w:pPr>
                  <w:ins w:id="684" w:author="Mykola Zhuravel" w:date="2024-04-29T09:30:00Z">
                    <w:r>
                      <w:t>Savon</w:t>
                    </w:r>
                  </w:ins>
                </w:p>
              </w:tc>
              <w:tc>
                <w:tcPr>
                  <w:tcW w:w="0" w:type="auto"/>
                  <w:hideMark/>
                </w:tcPr>
                <w:p w14:paraId="0021FD07" w14:textId="77777777" w:rsidR="00740058" w:rsidRDefault="00740058">
                  <w:pPr>
                    <w:rPr>
                      <w:ins w:id="685" w:author="Mykola Zhuravel" w:date="2024-04-29T09:30:00Z"/>
                    </w:rPr>
                  </w:pPr>
                  <w:ins w:id="686" w:author="Mykola Zhuravel" w:date="2024-04-29T09:30:00Z">
                    <w:r>
                      <w:t>- Il y a une boite de savon par toilettes</w:t>
                    </w:r>
                  </w:ins>
                </w:p>
              </w:tc>
            </w:tr>
            <w:tr w:rsidR="00740058" w14:paraId="176520DE" w14:textId="77777777">
              <w:trPr>
                <w:ins w:id="687" w:author="Mykola Zhuravel" w:date="2024-04-29T09:30:00Z"/>
              </w:trPr>
              <w:tc>
                <w:tcPr>
                  <w:tcW w:w="0" w:type="auto"/>
                  <w:hideMark/>
                </w:tcPr>
                <w:p w14:paraId="6F8370CC" w14:textId="77777777" w:rsidR="00740058" w:rsidRDefault="00740058">
                  <w:pPr>
                    <w:rPr>
                      <w:ins w:id="688" w:author="Mykola Zhuravel" w:date="2024-04-29T09:30:00Z"/>
                    </w:rPr>
                  </w:pPr>
                  <w:ins w:id="689" w:author="Mykola Zhuravel" w:date="2024-04-29T09:30:00Z">
                    <w:r>
                      <w:t>Papier pour les mains</w:t>
                    </w:r>
                  </w:ins>
                </w:p>
              </w:tc>
              <w:tc>
                <w:tcPr>
                  <w:tcW w:w="0" w:type="auto"/>
                  <w:hideMark/>
                </w:tcPr>
                <w:p w14:paraId="208B3461" w14:textId="77777777" w:rsidR="00740058" w:rsidRDefault="00740058">
                  <w:pPr>
                    <w:rPr>
                      <w:ins w:id="690" w:author="Mykola Zhuravel" w:date="2024-04-29T09:30:00Z"/>
                    </w:rPr>
                  </w:pPr>
                  <w:ins w:id="691" w:author="Mykola Zhuravel" w:date="2024-04-29T09:30:00Z">
                    <w:r>
                      <w:t>- Il y a 1 distributeur de papier pour les mains par toilette</w:t>
                    </w:r>
                  </w:ins>
                </w:p>
              </w:tc>
            </w:tr>
            <w:tr w:rsidR="00740058" w14:paraId="5E237794" w14:textId="77777777">
              <w:trPr>
                <w:ins w:id="692" w:author="Mykola Zhuravel" w:date="2024-04-29T09:30:00Z"/>
              </w:trPr>
              <w:tc>
                <w:tcPr>
                  <w:tcW w:w="0" w:type="auto"/>
                  <w:hideMark/>
                </w:tcPr>
                <w:p w14:paraId="1DAA9DE5" w14:textId="77777777" w:rsidR="00740058" w:rsidRDefault="00740058">
                  <w:pPr>
                    <w:rPr>
                      <w:ins w:id="693" w:author="Mykola Zhuravel" w:date="2024-04-29T09:30:00Z"/>
                    </w:rPr>
                  </w:pPr>
                  <w:ins w:id="694" w:author="Mykola Zhuravel" w:date="2024-04-29T09:30:00Z">
                    <w:r>
                      <w:t>Poubelle</w:t>
                    </w:r>
                  </w:ins>
                </w:p>
              </w:tc>
              <w:tc>
                <w:tcPr>
                  <w:tcW w:w="0" w:type="auto"/>
                  <w:hideMark/>
                </w:tcPr>
                <w:p w14:paraId="35782B57" w14:textId="77777777" w:rsidR="00740058" w:rsidRDefault="00740058">
                  <w:pPr>
                    <w:rPr>
                      <w:ins w:id="695" w:author="Mykola Zhuravel" w:date="2024-04-29T09:30:00Z"/>
                    </w:rPr>
                  </w:pPr>
                  <w:ins w:id="696" w:author="Mykola Zhuravel" w:date="2024-04-29T09:30:00Z">
                    <w:r>
                      <w:t>- Il y a une poubelle dans chaque toilettes</w:t>
                    </w:r>
                  </w:ins>
                </w:p>
              </w:tc>
            </w:tr>
            <w:tr w:rsidR="00740058" w14:paraId="68846A6C" w14:textId="77777777">
              <w:trPr>
                <w:ins w:id="697" w:author="Mykola Zhuravel" w:date="2024-04-29T09:30:00Z"/>
              </w:trPr>
              <w:tc>
                <w:tcPr>
                  <w:tcW w:w="0" w:type="auto"/>
                  <w:hideMark/>
                </w:tcPr>
                <w:p w14:paraId="11AF53D7" w14:textId="77777777" w:rsidR="00740058" w:rsidRDefault="00740058">
                  <w:pPr>
                    <w:rPr>
                      <w:ins w:id="698" w:author="Mykola Zhuravel" w:date="2024-04-29T09:30:00Z"/>
                    </w:rPr>
                  </w:pPr>
                  <w:ins w:id="699" w:author="Mykola Zhuravel" w:date="2024-04-29T09:30:00Z">
                    <w:r>
                      <w:t>Murs</w:t>
                    </w:r>
                  </w:ins>
                </w:p>
              </w:tc>
              <w:tc>
                <w:tcPr>
                  <w:tcW w:w="0" w:type="auto"/>
                  <w:hideMark/>
                </w:tcPr>
                <w:p w14:paraId="0E30283D" w14:textId="77777777" w:rsidR="00740058" w:rsidRDefault="00740058">
                  <w:pPr>
                    <w:rPr>
                      <w:ins w:id="700" w:author="Mykola Zhuravel" w:date="2024-04-29T09:30:00Z"/>
                    </w:rPr>
                  </w:pPr>
                  <w:ins w:id="701" w:author="Mykola Zhuravel" w:date="2024-04-29T09:30:00Z">
                    <w:r>
                      <w:t xml:space="preserve">- Il y a </w:t>
                    </w:r>
                    <w:proofErr w:type="spellStart"/>
                    <w:proofErr w:type="gramStart"/>
                    <w:r>
                      <w:t>tout</w:t>
                    </w:r>
                    <w:proofErr w:type="spellEnd"/>
                    <w:r>
                      <w:t xml:space="preserve"> les murs blanc</w:t>
                    </w:r>
                    <w:proofErr w:type="gramEnd"/>
                    <w:r>
                      <w:t xml:space="preserve"> par toilette</w:t>
                    </w:r>
                  </w:ins>
                </w:p>
              </w:tc>
            </w:tr>
            <w:tr w:rsidR="00740058" w14:paraId="1DC08EFC" w14:textId="77777777">
              <w:trPr>
                <w:ins w:id="702" w:author="Mykola Zhuravel" w:date="2024-04-29T09:30:00Z"/>
              </w:trPr>
              <w:tc>
                <w:tcPr>
                  <w:tcW w:w="0" w:type="auto"/>
                  <w:hideMark/>
                </w:tcPr>
                <w:p w14:paraId="3AF3AF44" w14:textId="77777777" w:rsidR="00740058" w:rsidRDefault="00740058">
                  <w:pPr>
                    <w:rPr>
                      <w:ins w:id="703" w:author="Mykola Zhuravel" w:date="2024-04-29T09:30:00Z"/>
                    </w:rPr>
                  </w:pPr>
                  <w:ins w:id="704" w:author="Mykola Zhuravel" w:date="2024-04-29T09:30:00Z">
                    <w:r>
                      <w:t>Interrupteur</w:t>
                    </w:r>
                  </w:ins>
                </w:p>
              </w:tc>
              <w:tc>
                <w:tcPr>
                  <w:tcW w:w="0" w:type="auto"/>
                  <w:hideMark/>
                </w:tcPr>
                <w:p w14:paraId="31978B1C" w14:textId="77777777" w:rsidR="00740058" w:rsidRDefault="00740058">
                  <w:pPr>
                    <w:rPr>
                      <w:ins w:id="705" w:author="Mykola Zhuravel" w:date="2024-04-29T09:30:00Z"/>
                    </w:rPr>
                  </w:pPr>
                  <w:ins w:id="706" w:author="Mykola Zhuravel" w:date="2024-04-29T09:30:00Z">
                    <w:r>
                      <w:t>- Il y a un interrupteur pour la lumière dans chaque toilette</w:t>
                    </w:r>
                  </w:ins>
                </w:p>
              </w:tc>
            </w:tr>
            <w:tr w:rsidR="00740058" w14:paraId="3DCFE58E" w14:textId="77777777">
              <w:trPr>
                <w:ins w:id="707" w:author="Mykola Zhuravel" w:date="2024-04-29T09:30:00Z"/>
              </w:trPr>
              <w:tc>
                <w:tcPr>
                  <w:tcW w:w="0" w:type="auto"/>
                  <w:hideMark/>
                </w:tcPr>
                <w:p w14:paraId="7F3A1CE7" w14:textId="77777777" w:rsidR="00740058" w:rsidRDefault="00740058">
                  <w:pPr>
                    <w:rPr>
                      <w:ins w:id="708" w:author="Mykola Zhuravel" w:date="2024-04-29T09:30:00Z"/>
                    </w:rPr>
                  </w:pPr>
                  <w:ins w:id="709" w:author="Mykola Zhuravel" w:date="2024-04-29T09:30:00Z">
                    <w:r>
                      <w:t>Porte</w:t>
                    </w:r>
                  </w:ins>
                </w:p>
              </w:tc>
              <w:tc>
                <w:tcPr>
                  <w:tcW w:w="0" w:type="auto"/>
                  <w:hideMark/>
                </w:tcPr>
                <w:p w14:paraId="7373D56F" w14:textId="77777777" w:rsidR="00740058" w:rsidRDefault="00740058">
                  <w:pPr>
                    <w:rPr>
                      <w:ins w:id="710" w:author="Mykola Zhuravel" w:date="2024-04-29T09:30:00Z"/>
                    </w:rPr>
                  </w:pPr>
                  <w:ins w:id="711" w:author="Mykola Zhuravel" w:date="2024-04-29T09:30:00Z">
                    <w:r>
                      <w:t>- Il y a une porte en bois claire</w:t>
                    </w:r>
                  </w:ins>
                </w:p>
              </w:tc>
            </w:tr>
            <w:tr w:rsidR="00740058" w14:paraId="114CDE2D" w14:textId="77777777">
              <w:trPr>
                <w:ins w:id="712" w:author="Mykola Zhuravel" w:date="2024-04-29T09:30:00Z"/>
              </w:trPr>
              <w:tc>
                <w:tcPr>
                  <w:tcW w:w="0" w:type="auto"/>
                  <w:hideMark/>
                </w:tcPr>
                <w:p w14:paraId="6BA65785" w14:textId="77777777" w:rsidR="00740058" w:rsidRDefault="00740058">
                  <w:pPr>
                    <w:rPr>
                      <w:ins w:id="713" w:author="Mykola Zhuravel" w:date="2024-04-29T09:30:00Z"/>
                    </w:rPr>
                  </w:pPr>
                  <w:ins w:id="714" w:author="Mykola Zhuravel" w:date="2024-04-29T09:30:00Z">
                    <w:r>
                      <w:t>Papier toilette</w:t>
                    </w:r>
                  </w:ins>
                </w:p>
              </w:tc>
              <w:tc>
                <w:tcPr>
                  <w:tcW w:w="0" w:type="auto"/>
                  <w:hideMark/>
                </w:tcPr>
                <w:p w14:paraId="67786879" w14:textId="77777777" w:rsidR="00740058" w:rsidRDefault="00740058">
                  <w:pPr>
                    <w:rPr>
                      <w:ins w:id="715" w:author="Mykola Zhuravel" w:date="2024-04-29T09:30:00Z"/>
                    </w:rPr>
                  </w:pPr>
                  <w:ins w:id="716" w:author="Mykola Zhuravel" w:date="2024-04-29T09:30:00Z">
                    <w:r>
                      <w:t>- Il y un rouleau de papier toilette par toilette</w:t>
                    </w:r>
                  </w:ins>
                </w:p>
              </w:tc>
            </w:tr>
          </w:tbl>
          <w:p w14:paraId="4CF40D42" w14:textId="77777777" w:rsidR="00740058" w:rsidRDefault="00740058">
            <w:pPr>
              <w:rPr>
                <w:ins w:id="717" w:author="Mykola Zhuravel" w:date="2024-04-29T09:30:00Z"/>
                <w:rFonts w:ascii="Calibri" w:eastAsia="Calibri" w:hAnsi="Calibri" w:cs="Calibri"/>
              </w:rPr>
            </w:pPr>
          </w:p>
        </w:tc>
      </w:tr>
    </w:tbl>
    <w:p w14:paraId="1FB6B5F6" w14:textId="77777777" w:rsidR="00740058" w:rsidRDefault="00740058" w:rsidP="00740058">
      <w:pPr>
        <w:rPr>
          <w:ins w:id="718" w:author="Mykola Zhuravel" w:date="2024-04-29T09:30:00Z"/>
          <w:rFonts w:ascii="Calibri" w:eastAsia="Calibri" w:hAnsi="Calibri" w:cs="Calibri"/>
        </w:rPr>
      </w:pPr>
    </w:p>
    <w:p w14:paraId="3F6F5E22" w14:textId="77777777" w:rsidR="00740058" w:rsidRDefault="00740058" w:rsidP="00740058">
      <w:pPr>
        <w:pStyle w:val="Titre3"/>
        <w:rPr>
          <w:ins w:id="719" w:author="Mykola Zhuravel" w:date="2024-04-29T09:30:00Z"/>
        </w:rPr>
      </w:pPr>
      <w:ins w:id="720" w:author="Mykola Zhuravel" w:date="2024-04-29T09:30:00Z">
        <w:r>
          <w:t>Salle de classe étage D08</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40EC1D89" w14:textId="77777777" w:rsidTr="00740058">
        <w:trPr>
          <w:ins w:id="721"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2E7B07EF" w14:textId="77777777" w:rsidR="00740058" w:rsidRDefault="00740058">
            <w:pPr>
              <w:rPr>
                <w:ins w:id="722" w:author="Mykola Zhuravel" w:date="2024-04-29T09:30:00Z"/>
              </w:rPr>
            </w:pPr>
            <w:proofErr w:type="gramStart"/>
            <w:ins w:id="723" w:author="Mykola Zhuravel" w:date="2024-04-29T09:30:00Z">
              <w:r>
                <w:t>En tant que élève</w:t>
              </w:r>
              <w:proofErr w:type="gramEnd"/>
              <w:r>
                <w:t xml:space="preserve"> Je veux une salle de classe en 1er étage Pour enseigner des élèves</w:t>
              </w:r>
            </w:ins>
          </w:p>
        </w:tc>
      </w:tr>
      <w:tr w:rsidR="00740058" w14:paraId="1FE7DA67" w14:textId="77777777" w:rsidTr="00740058">
        <w:trPr>
          <w:ins w:id="724"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3D35F613" w14:textId="77777777" w:rsidR="00740058" w:rsidRDefault="00740058">
            <w:pPr>
              <w:jc w:val="center"/>
              <w:rPr>
                <w:ins w:id="725" w:author="Mykola Zhuravel" w:date="2024-04-29T09:30:00Z"/>
              </w:rPr>
            </w:pPr>
            <w:ins w:id="726" w:author="Mykola Zhuravel" w:date="2024-04-29T09:30:00Z">
              <w:r>
                <w:t xml:space="preserve">Tests </w:t>
              </w:r>
              <w:proofErr w:type="gramStart"/>
              <w:r>
                <w:t>d'acceptance:</w:t>
              </w:r>
              <w:proofErr w:type="gramEnd"/>
              <w:r>
                <w:t xml:space="preserve"> </w:t>
              </w:r>
            </w:ins>
          </w:p>
          <w:tbl>
            <w:tblPr>
              <w:tblW w:w="0" w:type="auto"/>
              <w:tblCellMar>
                <w:left w:w="10" w:type="dxa"/>
                <w:right w:w="10" w:type="dxa"/>
              </w:tblCellMar>
              <w:tblLook w:val="04A0" w:firstRow="1" w:lastRow="0" w:firstColumn="1" w:lastColumn="0" w:noHBand="0" w:noVBand="1"/>
            </w:tblPr>
            <w:tblGrid>
              <w:gridCol w:w="1947"/>
              <w:gridCol w:w="7093"/>
            </w:tblGrid>
            <w:tr w:rsidR="00740058" w14:paraId="4EB49FAB" w14:textId="77777777">
              <w:trPr>
                <w:ins w:id="727" w:author="Mykola Zhuravel" w:date="2024-04-29T09:30:00Z"/>
              </w:trPr>
              <w:tc>
                <w:tcPr>
                  <w:tcW w:w="0" w:type="auto"/>
                  <w:hideMark/>
                </w:tcPr>
                <w:p w14:paraId="5A2E008E" w14:textId="77777777" w:rsidR="00740058" w:rsidRDefault="00740058">
                  <w:pPr>
                    <w:rPr>
                      <w:ins w:id="728" w:author="Mykola Zhuravel" w:date="2024-04-29T09:30:00Z"/>
                    </w:rPr>
                  </w:pPr>
                  <w:proofErr w:type="gramStart"/>
                  <w:ins w:id="729" w:author="Mykola Zhuravel" w:date="2024-04-29T09:30:00Z">
                    <w:r>
                      <w:t>rangée</w:t>
                    </w:r>
                    <w:proofErr w:type="gramEnd"/>
                    <w:r>
                      <w:t xml:space="preserve"> de tables</w:t>
                    </w:r>
                  </w:ins>
                </w:p>
              </w:tc>
              <w:tc>
                <w:tcPr>
                  <w:tcW w:w="0" w:type="auto"/>
                  <w:hideMark/>
                </w:tcPr>
                <w:p w14:paraId="31D836A1" w14:textId="77777777" w:rsidR="00740058" w:rsidRDefault="00740058">
                  <w:pPr>
                    <w:rPr>
                      <w:ins w:id="730" w:author="Mykola Zhuravel" w:date="2024-04-29T09:30:00Z"/>
                    </w:rPr>
                  </w:pPr>
                  <w:ins w:id="731" w:author="Mykola Zhuravel" w:date="2024-04-29T09:30:00Z">
                    <w:r>
                      <w:t xml:space="preserve">Quand j'entre dans la classe il y'a trois rangées </w:t>
                    </w:r>
                    <w:proofErr w:type="gramStart"/>
                    <w:r>
                      <w:t>de  4</w:t>
                    </w:r>
                    <w:proofErr w:type="gramEnd"/>
                    <w:r>
                      <w:t xml:space="preserve"> tables chacune.</w:t>
                    </w:r>
                  </w:ins>
                </w:p>
              </w:tc>
            </w:tr>
            <w:tr w:rsidR="00740058" w14:paraId="3728891D" w14:textId="77777777">
              <w:trPr>
                <w:ins w:id="732" w:author="Mykola Zhuravel" w:date="2024-04-29T09:30:00Z"/>
              </w:trPr>
              <w:tc>
                <w:tcPr>
                  <w:tcW w:w="0" w:type="auto"/>
                  <w:hideMark/>
                </w:tcPr>
                <w:p w14:paraId="025E5385" w14:textId="77777777" w:rsidR="00740058" w:rsidRDefault="00740058">
                  <w:pPr>
                    <w:rPr>
                      <w:ins w:id="733" w:author="Mykola Zhuravel" w:date="2024-04-29T09:30:00Z"/>
                    </w:rPr>
                  </w:pPr>
                  <w:proofErr w:type="gramStart"/>
                  <w:ins w:id="734" w:author="Mykola Zhuravel" w:date="2024-04-29T09:30:00Z">
                    <w:r>
                      <w:t>bibliothèque</w:t>
                    </w:r>
                    <w:proofErr w:type="gramEnd"/>
                  </w:ins>
                </w:p>
              </w:tc>
              <w:tc>
                <w:tcPr>
                  <w:tcW w:w="0" w:type="auto"/>
                  <w:hideMark/>
                </w:tcPr>
                <w:p w14:paraId="77B6B41C" w14:textId="77777777" w:rsidR="00740058" w:rsidRDefault="00740058">
                  <w:pPr>
                    <w:rPr>
                      <w:ins w:id="735" w:author="Mykola Zhuravel" w:date="2024-04-29T09:30:00Z"/>
                    </w:rPr>
                  </w:pPr>
                  <w:ins w:id="736" w:author="Mykola Zhuravel" w:date="2024-04-29T09:30:00Z">
                    <w:r>
                      <w:t>Quand j'entre dans la salle je vois une bibliothèque à ma droite.</w:t>
                    </w:r>
                  </w:ins>
                </w:p>
              </w:tc>
            </w:tr>
            <w:tr w:rsidR="00740058" w14:paraId="75871DE8" w14:textId="77777777">
              <w:trPr>
                <w:ins w:id="737" w:author="Mykola Zhuravel" w:date="2024-04-29T09:30:00Z"/>
              </w:trPr>
              <w:tc>
                <w:tcPr>
                  <w:tcW w:w="0" w:type="auto"/>
                  <w:hideMark/>
                </w:tcPr>
                <w:p w14:paraId="29210084" w14:textId="77777777" w:rsidR="00740058" w:rsidRDefault="00740058">
                  <w:pPr>
                    <w:rPr>
                      <w:ins w:id="738" w:author="Mykola Zhuravel" w:date="2024-04-29T09:30:00Z"/>
                    </w:rPr>
                  </w:pPr>
                  <w:proofErr w:type="gramStart"/>
                  <w:ins w:id="739" w:author="Mykola Zhuravel" w:date="2024-04-29T09:30:00Z">
                    <w:r>
                      <w:t>fenêtres</w:t>
                    </w:r>
                    <w:proofErr w:type="gramEnd"/>
                  </w:ins>
                </w:p>
              </w:tc>
              <w:tc>
                <w:tcPr>
                  <w:tcW w:w="0" w:type="auto"/>
                  <w:hideMark/>
                </w:tcPr>
                <w:p w14:paraId="721D9FC4" w14:textId="77777777" w:rsidR="00740058" w:rsidRDefault="00740058">
                  <w:pPr>
                    <w:rPr>
                      <w:ins w:id="740" w:author="Mykola Zhuravel" w:date="2024-04-29T09:30:00Z"/>
                    </w:rPr>
                  </w:pPr>
                  <w:ins w:id="741" w:author="Mykola Zhuravel" w:date="2024-04-29T09:30:00Z">
                    <w:r>
                      <w:t xml:space="preserve">Quand j'entre dans la salle je vois </w:t>
                    </w:r>
                    <w:proofErr w:type="gramStart"/>
                    <w:r>
                      <w:t>deux fenêtres séparés</w:t>
                    </w:r>
                    <w:proofErr w:type="gramEnd"/>
                    <w:r>
                      <w:t xml:space="preserve"> de deux mètres à l'horizontale à ma gauche.</w:t>
                    </w:r>
                  </w:ins>
                </w:p>
              </w:tc>
            </w:tr>
            <w:tr w:rsidR="00740058" w14:paraId="18D0A53B" w14:textId="77777777">
              <w:trPr>
                <w:ins w:id="742" w:author="Mykola Zhuravel" w:date="2024-04-29T09:30:00Z"/>
              </w:trPr>
              <w:tc>
                <w:tcPr>
                  <w:tcW w:w="0" w:type="auto"/>
                  <w:hideMark/>
                </w:tcPr>
                <w:p w14:paraId="5B934949" w14:textId="77777777" w:rsidR="00740058" w:rsidRDefault="00740058">
                  <w:pPr>
                    <w:rPr>
                      <w:ins w:id="743" w:author="Mykola Zhuravel" w:date="2024-04-29T09:30:00Z"/>
                    </w:rPr>
                  </w:pPr>
                  <w:proofErr w:type="gramStart"/>
                  <w:ins w:id="744" w:author="Mykola Zhuravel" w:date="2024-04-29T09:30:00Z">
                    <w:r>
                      <w:t>chaises</w:t>
                    </w:r>
                    <w:proofErr w:type="gramEnd"/>
                  </w:ins>
                </w:p>
              </w:tc>
              <w:tc>
                <w:tcPr>
                  <w:tcW w:w="0" w:type="auto"/>
                  <w:hideMark/>
                </w:tcPr>
                <w:p w14:paraId="3C6F6709" w14:textId="77777777" w:rsidR="00740058" w:rsidRDefault="00740058">
                  <w:pPr>
                    <w:rPr>
                      <w:ins w:id="745" w:author="Mykola Zhuravel" w:date="2024-04-29T09:30:00Z"/>
                    </w:rPr>
                  </w:pPr>
                  <w:ins w:id="746" w:author="Mykola Zhuravel" w:date="2024-04-29T09:30:00Z">
                    <w:r>
                      <w:t>Les chaises sont devant les tables</w:t>
                    </w:r>
                  </w:ins>
                </w:p>
              </w:tc>
            </w:tr>
            <w:tr w:rsidR="00740058" w14:paraId="282BF569" w14:textId="77777777">
              <w:trPr>
                <w:ins w:id="747" w:author="Mykola Zhuravel" w:date="2024-04-29T09:30:00Z"/>
              </w:trPr>
              <w:tc>
                <w:tcPr>
                  <w:tcW w:w="0" w:type="auto"/>
                  <w:hideMark/>
                </w:tcPr>
                <w:p w14:paraId="175F7D90" w14:textId="77777777" w:rsidR="00740058" w:rsidRDefault="00740058">
                  <w:pPr>
                    <w:rPr>
                      <w:ins w:id="748" w:author="Mykola Zhuravel" w:date="2024-04-29T09:30:00Z"/>
                    </w:rPr>
                  </w:pPr>
                  <w:proofErr w:type="gramStart"/>
                  <w:ins w:id="749" w:author="Mykola Zhuravel" w:date="2024-04-29T09:30:00Z">
                    <w:r>
                      <w:lastRenderedPageBreak/>
                      <w:t>tableau</w:t>
                    </w:r>
                    <w:proofErr w:type="gramEnd"/>
                    <w:r>
                      <w:t xml:space="preserve"> blanc</w:t>
                    </w:r>
                  </w:ins>
                </w:p>
              </w:tc>
              <w:tc>
                <w:tcPr>
                  <w:tcW w:w="0" w:type="auto"/>
                  <w:hideMark/>
                </w:tcPr>
                <w:p w14:paraId="4560A879" w14:textId="77777777" w:rsidR="00740058" w:rsidRDefault="00740058">
                  <w:pPr>
                    <w:rPr>
                      <w:ins w:id="750" w:author="Mykola Zhuravel" w:date="2024-04-29T09:30:00Z"/>
                    </w:rPr>
                  </w:pPr>
                  <w:ins w:id="751" w:author="Mykola Zhuravel" w:date="2024-04-29T09:30:00Z">
                    <w:r>
                      <w:t>Devant les tables se positionne un tableau blanc</w:t>
                    </w:r>
                  </w:ins>
                </w:p>
              </w:tc>
            </w:tr>
            <w:tr w:rsidR="00740058" w14:paraId="39E887A7" w14:textId="77777777">
              <w:trPr>
                <w:ins w:id="752" w:author="Mykola Zhuravel" w:date="2024-04-29T09:30:00Z"/>
              </w:trPr>
              <w:tc>
                <w:tcPr>
                  <w:tcW w:w="0" w:type="auto"/>
                  <w:hideMark/>
                </w:tcPr>
                <w:p w14:paraId="3972939D" w14:textId="77777777" w:rsidR="00740058" w:rsidRDefault="00740058">
                  <w:pPr>
                    <w:rPr>
                      <w:ins w:id="753" w:author="Mykola Zhuravel" w:date="2024-04-29T09:30:00Z"/>
                    </w:rPr>
                  </w:pPr>
                  <w:proofErr w:type="gramStart"/>
                  <w:ins w:id="754" w:author="Mykola Zhuravel" w:date="2024-04-29T09:30:00Z">
                    <w:r>
                      <w:t>écrans</w:t>
                    </w:r>
                    <w:proofErr w:type="gramEnd"/>
                    <w:r>
                      <w:t xml:space="preserve"> claviers et souris</w:t>
                    </w:r>
                  </w:ins>
                </w:p>
              </w:tc>
              <w:tc>
                <w:tcPr>
                  <w:tcW w:w="0" w:type="auto"/>
                  <w:hideMark/>
                </w:tcPr>
                <w:p w14:paraId="7B95B909" w14:textId="77777777" w:rsidR="00740058" w:rsidRDefault="00740058">
                  <w:pPr>
                    <w:rPr>
                      <w:ins w:id="755" w:author="Mykola Zhuravel" w:date="2024-04-29T09:30:00Z"/>
                    </w:rPr>
                  </w:pPr>
                  <w:ins w:id="756" w:author="Mykola Zhuravel" w:date="2024-04-29T09:30:00Z">
                    <w:r>
                      <w:t>Sur chaque table se trouvent deux écrans avec un clavier et souris</w:t>
                    </w:r>
                  </w:ins>
                </w:p>
              </w:tc>
            </w:tr>
            <w:tr w:rsidR="00740058" w14:paraId="14A10984" w14:textId="77777777">
              <w:trPr>
                <w:ins w:id="757" w:author="Mykola Zhuravel" w:date="2024-04-29T09:30:00Z"/>
              </w:trPr>
              <w:tc>
                <w:tcPr>
                  <w:tcW w:w="0" w:type="auto"/>
                  <w:hideMark/>
                </w:tcPr>
                <w:p w14:paraId="28A8F566" w14:textId="77777777" w:rsidR="00740058" w:rsidRDefault="00740058">
                  <w:pPr>
                    <w:rPr>
                      <w:ins w:id="758" w:author="Mykola Zhuravel" w:date="2024-04-29T09:30:00Z"/>
                    </w:rPr>
                  </w:pPr>
                  <w:proofErr w:type="gramStart"/>
                  <w:ins w:id="759" w:author="Mykola Zhuravel" w:date="2024-04-29T09:30:00Z">
                    <w:r>
                      <w:t>canapé</w:t>
                    </w:r>
                    <w:proofErr w:type="gramEnd"/>
                  </w:ins>
                </w:p>
              </w:tc>
              <w:tc>
                <w:tcPr>
                  <w:tcW w:w="0" w:type="auto"/>
                  <w:hideMark/>
                </w:tcPr>
                <w:p w14:paraId="74DB1AD3" w14:textId="77777777" w:rsidR="00740058" w:rsidRDefault="00740058">
                  <w:pPr>
                    <w:rPr>
                      <w:ins w:id="760" w:author="Mykola Zhuravel" w:date="2024-04-29T09:30:00Z"/>
                    </w:rPr>
                  </w:pPr>
                  <w:ins w:id="761" w:author="Mykola Zhuravel" w:date="2024-04-29T09:30:00Z">
                    <w:r>
                      <w:t>Au fond de la salle, dans le coin à droite se trouve un canapé à quatre places</w:t>
                    </w:r>
                  </w:ins>
                </w:p>
              </w:tc>
            </w:tr>
            <w:tr w:rsidR="00740058" w14:paraId="660E5DE5" w14:textId="77777777">
              <w:trPr>
                <w:ins w:id="762" w:author="Mykola Zhuravel" w:date="2024-04-29T09:30:00Z"/>
              </w:trPr>
              <w:tc>
                <w:tcPr>
                  <w:tcW w:w="0" w:type="auto"/>
                  <w:hideMark/>
                </w:tcPr>
                <w:p w14:paraId="00F6BFFC" w14:textId="77777777" w:rsidR="00740058" w:rsidRDefault="00740058">
                  <w:pPr>
                    <w:rPr>
                      <w:ins w:id="763" w:author="Mykola Zhuravel" w:date="2024-04-29T09:30:00Z"/>
                    </w:rPr>
                  </w:pPr>
                  <w:proofErr w:type="gramStart"/>
                  <w:ins w:id="764" w:author="Mykola Zhuravel" w:date="2024-04-29T09:30:00Z">
                    <w:r>
                      <w:t>poufs</w:t>
                    </w:r>
                    <w:proofErr w:type="gramEnd"/>
                  </w:ins>
                </w:p>
              </w:tc>
              <w:tc>
                <w:tcPr>
                  <w:tcW w:w="0" w:type="auto"/>
                  <w:hideMark/>
                </w:tcPr>
                <w:p w14:paraId="152FCE69" w14:textId="77777777" w:rsidR="00740058" w:rsidRDefault="00740058">
                  <w:pPr>
                    <w:rPr>
                      <w:ins w:id="765" w:author="Mykola Zhuravel" w:date="2024-04-29T09:30:00Z"/>
                    </w:rPr>
                  </w:pPr>
                  <w:ins w:id="766" w:author="Mykola Zhuravel" w:date="2024-04-29T09:30:00Z">
                    <w:r>
                      <w:t>Devant ce canapé se trouvent deux poufs</w:t>
                    </w:r>
                  </w:ins>
                </w:p>
              </w:tc>
            </w:tr>
          </w:tbl>
          <w:p w14:paraId="50351808" w14:textId="77777777" w:rsidR="00740058" w:rsidRDefault="00740058">
            <w:pPr>
              <w:rPr>
                <w:ins w:id="767" w:author="Mykola Zhuravel" w:date="2024-04-29T09:30:00Z"/>
                <w:rFonts w:ascii="Calibri" w:eastAsia="Calibri" w:hAnsi="Calibri" w:cs="Calibri"/>
              </w:rPr>
            </w:pPr>
          </w:p>
        </w:tc>
      </w:tr>
    </w:tbl>
    <w:p w14:paraId="1CB25FB0" w14:textId="77777777" w:rsidR="00740058" w:rsidRDefault="00740058" w:rsidP="00740058">
      <w:pPr>
        <w:rPr>
          <w:ins w:id="768" w:author="Mykola Zhuravel" w:date="2024-04-29T09:30:00Z"/>
          <w:rFonts w:ascii="Calibri" w:eastAsia="Calibri" w:hAnsi="Calibri" w:cs="Calibri"/>
        </w:rPr>
      </w:pPr>
    </w:p>
    <w:p w14:paraId="020D943F" w14:textId="77777777" w:rsidR="00740058" w:rsidRDefault="00740058" w:rsidP="00740058">
      <w:pPr>
        <w:pStyle w:val="Titre3"/>
        <w:rPr>
          <w:ins w:id="769" w:author="Mykola Zhuravel" w:date="2024-04-29T09:30:00Z"/>
        </w:rPr>
      </w:pPr>
      <w:ins w:id="770" w:author="Mykola Zhuravel" w:date="2024-04-29T09:30:00Z">
        <w:r>
          <w:t>Salle de classe 1er étage D03</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47A7E946" w14:textId="77777777" w:rsidTr="00740058">
        <w:trPr>
          <w:ins w:id="771"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5DFCD5EE" w14:textId="77777777" w:rsidR="00740058" w:rsidRDefault="00740058">
            <w:pPr>
              <w:rPr>
                <w:ins w:id="772" w:author="Mykola Zhuravel" w:date="2024-04-29T09:30:00Z"/>
              </w:rPr>
            </w:pPr>
            <w:proofErr w:type="gramStart"/>
            <w:ins w:id="773" w:author="Mykola Zhuravel" w:date="2024-04-29T09:30:00Z">
              <w:r>
                <w:t>En tant que élève</w:t>
              </w:r>
              <w:proofErr w:type="gramEnd"/>
              <w:r>
                <w:t xml:space="preserve"> Je veux une salle de classe en 1er étage Pour enseigner des élèves</w:t>
              </w:r>
            </w:ins>
          </w:p>
        </w:tc>
      </w:tr>
      <w:tr w:rsidR="00740058" w14:paraId="4FC7391B" w14:textId="77777777" w:rsidTr="00740058">
        <w:trPr>
          <w:ins w:id="774"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0FACFCCC" w14:textId="77777777" w:rsidR="00740058" w:rsidRDefault="00740058">
            <w:pPr>
              <w:jc w:val="center"/>
              <w:rPr>
                <w:ins w:id="775" w:author="Mykola Zhuravel" w:date="2024-04-29T09:30:00Z"/>
              </w:rPr>
            </w:pPr>
            <w:ins w:id="776" w:author="Mykola Zhuravel" w:date="2024-04-29T09:30:00Z">
              <w:r>
                <w:t xml:space="preserve">Tests </w:t>
              </w:r>
              <w:proofErr w:type="gramStart"/>
              <w:r>
                <w:t>d'acceptance:</w:t>
              </w:r>
              <w:proofErr w:type="gramEnd"/>
              <w:r>
                <w:t xml:space="preserve"> </w:t>
              </w:r>
            </w:ins>
          </w:p>
          <w:tbl>
            <w:tblPr>
              <w:tblW w:w="0" w:type="auto"/>
              <w:tblCellMar>
                <w:left w:w="10" w:type="dxa"/>
                <w:right w:w="10" w:type="dxa"/>
              </w:tblCellMar>
              <w:tblLook w:val="04A0" w:firstRow="1" w:lastRow="0" w:firstColumn="1" w:lastColumn="0" w:noHBand="0" w:noVBand="1"/>
            </w:tblPr>
            <w:tblGrid>
              <w:gridCol w:w="1947"/>
              <w:gridCol w:w="7093"/>
            </w:tblGrid>
            <w:tr w:rsidR="00740058" w14:paraId="0999425F" w14:textId="77777777">
              <w:trPr>
                <w:ins w:id="777" w:author="Mykola Zhuravel" w:date="2024-04-29T09:30:00Z"/>
              </w:trPr>
              <w:tc>
                <w:tcPr>
                  <w:tcW w:w="0" w:type="auto"/>
                  <w:hideMark/>
                </w:tcPr>
                <w:p w14:paraId="7A6AD3D4" w14:textId="77777777" w:rsidR="00740058" w:rsidRDefault="00740058">
                  <w:pPr>
                    <w:rPr>
                      <w:ins w:id="778" w:author="Mykola Zhuravel" w:date="2024-04-29T09:30:00Z"/>
                    </w:rPr>
                  </w:pPr>
                  <w:proofErr w:type="gramStart"/>
                  <w:ins w:id="779" w:author="Mykola Zhuravel" w:date="2024-04-29T09:30:00Z">
                    <w:r>
                      <w:t>rangée</w:t>
                    </w:r>
                    <w:proofErr w:type="gramEnd"/>
                    <w:r>
                      <w:t xml:space="preserve"> de tables</w:t>
                    </w:r>
                  </w:ins>
                </w:p>
              </w:tc>
              <w:tc>
                <w:tcPr>
                  <w:tcW w:w="0" w:type="auto"/>
                  <w:hideMark/>
                </w:tcPr>
                <w:p w14:paraId="6F4D7548" w14:textId="77777777" w:rsidR="00740058" w:rsidRDefault="00740058">
                  <w:pPr>
                    <w:rPr>
                      <w:ins w:id="780" w:author="Mykola Zhuravel" w:date="2024-04-29T09:30:00Z"/>
                    </w:rPr>
                  </w:pPr>
                  <w:ins w:id="781" w:author="Mykola Zhuravel" w:date="2024-04-29T09:30:00Z">
                    <w:r>
                      <w:t xml:space="preserve">Quand j'entre dans la classe il y'a trois rangées </w:t>
                    </w:r>
                    <w:proofErr w:type="gramStart"/>
                    <w:r>
                      <w:t>de  4</w:t>
                    </w:r>
                    <w:proofErr w:type="gramEnd"/>
                    <w:r>
                      <w:t xml:space="preserve"> tables chacune.</w:t>
                    </w:r>
                  </w:ins>
                </w:p>
              </w:tc>
            </w:tr>
            <w:tr w:rsidR="00740058" w14:paraId="186065F5" w14:textId="77777777">
              <w:trPr>
                <w:ins w:id="782" w:author="Mykola Zhuravel" w:date="2024-04-29T09:30:00Z"/>
              </w:trPr>
              <w:tc>
                <w:tcPr>
                  <w:tcW w:w="0" w:type="auto"/>
                  <w:hideMark/>
                </w:tcPr>
                <w:p w14:paraId="5793E9B0" w14:textId="77777777" w:rsidR="00740058" w:rsidRDefault="00740058">
                  <w:pPr>
                    <w:rPr>
                      <w:ins w:id="783" w:author="Mykola Zhuravel" w:date="2024-04-29T09:30:00Z"/>
                    </w:rPr>
                  </w:pPr>
                  <w:proofErr w:type="gramStart"/>
                  <w:ins w:id="784" w:author="Mykola Zhuravel" w:date="2024-04-29T09:30:00Z">
                    <w:r>
                      <w:t>bibliothèque</w:t>
                    </w:r>
                    <w:proofErr w:type="gramEnd"/>
                  </w:ins>
                </w:p>
              </w:tc>
              <w:tc>
                <w:tcPr>
                  <w:tcW w:w="0" w:type="auto"/>
                  <w:hideMark/>
                </w:tcPr>
                <w:p w14:paraId="6078E119" w14:textId="77777777" w:rsidR="00740058" w:rsidRDefault="00740058">
                  <w:pPr>
                    <w:rPr>
                      <w:ins w:id="785" w:author="Mykola Zhuravel" w:date="2024-04-29T09:30:00Z"/>
                    </w:rPr>
                  </w:pPr>
                  <w:ins w:id="786" w:author="Mykola Zhuravel" w:date="2024-04-29T09:30:00Z">
                    <w:r>
                      <w:t>Quand j'entre dans la salle je vois une bibliothèque à ma droite.</w:t>
                    </w:r>
                  </w:ins>
                </w:p>
              </w:tc>
            </w:tr>
            <w:tr w:rsidR="00740058" w14:paraId="367E549A" w14:textId="77777777">
              <w:trPr>
                <w:ins w:id="787" w:author="Mykola Zhuravel" w:date="2024-04-29T09:30:00Z"/>
              </w:trPr>
              <w:tc>
                <w:tcPr>
                  <w:tcW w:w="0" w:type="auto"/>
                  <w:hideMark/>
                </w:tcPr>
                <w:p w14:paraId="453434BB" w14:textId="77777777" w:rsidR="00740058" w:rsidRDefault="00740058">
                  <w:pPr>
                    <w:rPr>
                      <w:ins w:id="788" w:author="Mykola Zhuravel" w:date="2024-04-29T09:30:00Z"/>
                    </w:rPr>
                  </w:pPr>
                  <w:proofErr w:type="gramStart"/>
                  <w:ins w:id="789" w:author="Mykola Zhuravel" w:date="2024-04-29T09:30:00Z">
                    <w:r>
                      <w:t>fenêtres</w:t>
                    </w:r>
                    <w:proofErr w:type="gramEnd"/>
                  </w:ins>
                </w:p>
              </w:tc>
              <w:tc>
                <w:tcPr>
                  <w:tcW w:w="0" w:type="auto"/>
                  <w:hideMark/>
                </w:tcPr>
                <w:p w14:paraId="7ED7C3C5" w14:textId="77777777" w:rsidR="00740058" w:rsidRDefault="00740058">
                  <w:pPr>
                    <w:rPr>
                      <w:ins w:id="790" w:author="Mykola Zhuravel" w:date="2024-04-29T09:30:00Z"/>
                    </w:rPr>
                  </w:pPr>
                  <w:ins w:id="791" w:author="Mykola Zhuravel" w:date="2024-04-29T09:30:00Z">
                    <w:r>
                      <w:t xml:space="preserve">Quand j'entre dans la salle je vois </w:t>
                    </w:r>
                    <w:proofErr w:type="gramStart"/>
                    <w:r>
                      <w:t>deux fenêtres séparés</w:t>
                    </w:r>
                    <w:proofErr w:type="gramEnd"/>
                    <w:r>
                      <w:t xml:space="preserve"> de deux mètres à l'horizontale à ma gauche.</w:t>
                    </w:r>
                  </w:ins>
                </w:p>
              </w:tc>
            </w:tr>
            <w:tr w:rsidR="00740058" w14:paraId="468CA121" w14:textId="77777777">
              <w:trPr>
                <w:ins w:id="792" w:author="Mykola Zhuravel" w:date="2024-04-29T09:30:00Z"/>
              </w:trPr>
              <w:tc>
                <w:tcPr>
                  <w:tcW w:w="0" w:type="auto"/>
                  <w:hideMark/>
                </w:tcPr>
                <w:p w14:paraId="2780717D" w14:textId="77777777" w:rsidR="00740058" w:rsidRDefault="00740058">
                  <w:pPr>
                    <w:rPr>
                      <w:ins w:id="793" w:author="Mykola Zhuravel" w:date="2024-04-29T09:30:00Z"/>
                    </w:rPr>
                  </w:pPr>
                  <w:proofErr w:type="gramStart"/>
                  <w:ins w:id="794" w:author="Mykola Zhuravel" w:date="2024-04-29T09:30:00Z">
                    <w:r>
                      <w:t>chaises</w:t>
                    </w:r>
                    <w:proofErr w:type="gramEnd"/>
                  </w:ins>
                </w:p>
              </w:tc>
              <w:tc>
                <w:tcPr>
                  <w:tcW w:w="0" w:type="auto"/>
                  <w:hideMark/>
                </w:tcPr>
                <w:p w14:paraId="058E7E36" w14:textId="77777777" w:rsidR="00740058" w:rsidRDefault="00740058">
                  <w:pPr>
                    <w:rPr>
                      <w:ins w:id="795" w:author="Mykola Zhuravel" w:date="2024-04-29T09:30:00Z"/>
                    </w:rPr>
                  </w:pPr>
                  <w:ins w:id="796" w:author="Mykola Zhuravel" w:date="2024-04-29T09:30:00Z">
                    <w:r>
                      <w:t>Les chaises sont devant les tables</w:t>
                    </w:r>
                  </w:ins>
                </w:p>
              </w:tc>
            </w:tr>
            <w:tr w:rsidR="00740058" w14:paraId="00D9DC77" w14:textId="77777777">
              <w:trPr>
                <w:ins w:id="797" w:author="Mykola Zhuravel" w:date="2024-04-29T09:30:00Z"/>
              </w:trPr>
              <w:tc>
                <w:tcPr>
                  <w:tcW w:w="0" w:type="auto"/>
                  <w:hideMark/>
                </w:tcPr>
                <w:p w14:paraId="1C0E3BB8" w14:textId="77777777" w:rsidR="00740058" w:rsidRDefault="00740058">
                  <w:pPr>
                    <w:rPr>
                      <w:ins w:id="798" w:author="Mykola Zhuravel" w:date="2024-04-29T09:30:00Z"/>
                    </w:rPr>
                  </w:pPr>
                  <w:proofErr w:type="gramStart"/>
                  <w:ins w:id="799" w:author="Mykola Zhuravel" w:date="2024-04-29T09:30:00Z">
                    <w:r>
                      <w:t>tableau</w:t>
                    </w:r>
                    <w:proofErr w:type="gramEnd"/>
                    <w:r>
                      <w:t xml:space="preserve"> blanc</w:t>
                    </w:r>
                  </w:ins>
                </w:p>
              </w:tc>
              <w:tc>
                <w:tcPr>
                  <w:tcW w:w="0" w:type="auto"/>
                  <w:hideMark/>
                </w:tcPr>
                <w:p w14:paraId="6915B551" w14:textId="77777777" w:rsidR="00740058" w:rsidRDefault="00740058">
                  <w:pPr>
                    <w:rPr>
                      <w:ins w:id="800" w:author="Mykola Zhuravel" w:date="2024-04-29T09:30:00Z"/>
                    </w:rPr>
                  </w:pPr>
                  <w:ins w:id="801" w:author="Mykola Zhuravel" w:date="2024-04-29T09:30:00Z">
                    <w:r>
                      <w:t>Devant les tables se positionne un tableau blanc</w:t>
                    </w:r>
                  </w:ins>
                </w:p>
              </w:tc>
            </w:tr>
            <w:tr w:rsidR="00740058" w14:paraId="2A41601C" w14:textId="77777777">
              <w:trPr>
                <w:ins w:id="802" w:author="Mykola Zhuravel" w:date="2024-04-29T09:30:00Z"/>
              </w:trPr>
              <w:tc>
                <w:tcPr>
                  <w:tcW w:w="0" w:type="auto"/>
                  <w:hideMark/>
                </w:tcPr>
                <w:p w14:paraId="40EB7442" w14:textId="77777777" w:rsidR="00740058" w:rsidRDefault="00740058">
                  <w:pPr>
                    <w:rPr>
                      <w:ins w:id="803" w:author="Mykola Zhuravel" w:date="2024-04-29T09:30:00Z"/>
                    </w:rPr>
                  </w:pPr>
                  <w:proofErr w:type="gramStart"/>
                  <w:ins w:id="804" w:author="Mykola Zhuravel" w:date="2024-04-29T09:30:00Z">
                    <w:r>
                      <w:t>écrans</w:t>
                    </w:r>
                    <w:proofErr w:type="gramEnd"/>
                    <w:r>
                      <w:t xml:space="preserve"> claviers et souris</w:t>
                    </w:r>
                  </w:ins>
                </w:p>
              </w:tc>
              <w:tc>
                <w:tcPr>
                  <w:tcW w:w="0" w:type="auto"/>
                  <w:hideMark/>
                </w:tcPr>
                <w:p w14:paraId="23D7D634" w14:textId="77777777" w:rsidR="00740058" w:rsidRDefault="00740058">
                  <w:pPr>
                    <w:rPr>
                      <w:ins w:id="805" w:author="Mykola Zhuravel" w:date="2024-04-29T09:30:00Z"/>
                    </w:rPr>
                  </w:pPr>
                  <w:ins w:id="806" w:author="Mykola Zhuravel" w:date="2024-04-29T09:30:00Z">
                    <w:r>
                      <w:t>Sur chaque table se trouvent deux écrans avec un clavier et souris</w:t>
                    </w:r>
                  </w:ins>
                </w:p>
              </w:tc>
            </w:tr>
            <w:tr w:rsidR="00740058" w14:paraId="6F484A27" w14:textId="77777777">
              <w:trPr>
                <w:ins w:id="807" w:author="Mykola Zhuravel" w:date="2024-04-29T09:30:00Z"/>
              </w:trPr>
              <w:tc>
                <w:tcPr>
                  <w:tcW w:w="0" w:type="auto"/>
                  <w:hideMark/>
                </w:tcPr>
                <w:p w14:paraId="2910D622" w14:textId="77777777" w:rsidR="00740058" w:rsidRDefault="00740058">
                  <w:pPr>
                    <w:rPr>
                      <w:ins w:id="808" w:author="Mykola Zhuravel" w:date="2024-04-29T09:30:00Z"/>
                    </w:rPr>
                  </w:pPr>
                  <w:proofErr w:type="gramStart"/>
                  <w:ins w:id="809" w:author="Mykola Zhuravel" w:date="2024-04-29T09:30:00Z">
                    <w:r>
                      <w:t>rétroviseur</w:t>
                    </w:r>
                    <w:proofErr w:type="gramEnd"/>
                  </w:ins>
                </w:p>
              </w:tc>
              <w:tc>
                <w:tcPr>
                  <w:tcW w:w="0" w:type="auto"/>
                  <w:hideMark/>
                </w:tcPr>
                <w:p w14:paraId="05F3A687" w14:textId="77777777" w:rsidR="00740058" w:rsidRDefault="00740058">
                  <w:pPr>
                    <w:rPr>
                      <w:ins w:id="810" w:author="Mykola Zhuravel" w:date="2024-04-29T09:30:00Z"/>
                    </w:rPr>
                  </w:pPr>
                  <w:proofErr w:type="gramStart"/>
                  <w:ins w:id="811" w:author="Mykola Zhuravel" w:date="2024-04-29T09:30:00Z">
                    <w:r>
                      <w:t>en</w:t>
                    </w:r>
                    <w:proofErr w:type="gramEnd"/>
                    <w:r>
                      <w:t xml:space="preserve"> dessus du tableau je vois un rétroviseur.</w:t>
                    </w:r>
                  </w:ins>
                </w:p>
              </w:tc>
            </w:tr>
            <w:tr w:rsidR="00740058" w14:paraId="67BE5719" w14:textId="77777777">
              <w:trPr>
                <w:ins w:id="812" w:author="Mykola Zhuravel" w:date="2024-04-29T09:30:00Z"/>
              </w:trPr>
              <w:tc>
                <w:tcPr>
                  <w:tcW w:w="0" w:type="auto"/>
                  <w:hideMark/>
                </w:tcPr>
                <w:p w14:paraId="4351B473" w14:textId="77777777" w:rsidR="00740058" w:rsidRDefault="00740058">
                  <w:pPr>
                    <w:rPr>
                      <w:ins w:id="813" w:author="Mykola Zhuravel" w:date="2024-04-29T09:30:00Z"/>
                    </w:rPr>
                  </w:pPr>
                  <w:proofErr w:type="gramStart"/>
                  <w:ins w:id="814" w:author="Mykola Zhuravel" w:date="2024-04-29T09:30:00Z">
                    <w:r>
                      <w:t>prises</w:t>
                    </w:r>
                    <w:proofErr w:type="gramEnd"/>
                  </w:ins>
                </w:p>
              </w:tc>
              <w:tc>
                <w:tcPr>
                  <w:tcW w:w="0" w:type="auto"/>
                  <w:hideMark/>
                </w:tcPr>
                <w:p w14:paraId="30848A67" w14:textId="77777777" w:rsidR="00740058" w:rsidRDefault="00740058">
                  <w:pPr>
                    <w:rPr>
                      <w:ins w:id="815" w:author="Mykola Zhuravel" w:date="2024-04-29T09:30:00Z"/>
                    </w:rPr>
                  </w:pPr>
                  <w:proofErr w:type="gramStart"/>
                  <w:ins w:id="816" w:author="Mykola Zhuravel" w:date="2024-04-29T09:30:00Z">
                    <w:r>
                      <w:t>en</w:t>
                    </w:r>
                    <w:proofErr w:type="gramEnd"/>
                    <w:r>
                      <w:t xml:space="preserve"> dessous du tableau blanc je vois deux prises</w:t>
                    </w:r>
                  </w:ins>
                </w:p>
              </w:tc>
            </w:tr>
          </w:tbl>
          <w:p w14:paraId="0C205771" w14:textId="77777777" w:rsidR="00740058" w:rsidRDefault="00740058">
            <w:pPr>
              <w:rPr>
                <w:ins w:id="817" w:author="Mykola Zhuravel" w:date="2024-04-29T09:30:00Z"/>
                <w:rFonts w:ascii="Calibri" w:eastAsia="Calibri" w:hAnsi="Calibri" w:cs="Calibri"/>
              </w:rPr>
            </w:pPr>
          </w:p>
        </w:tc>
      </w:tr>
    </w:tbl>
    <w:p w14:paraId="28E69D59" w14:textId="77777777" w:rsidR="00740058" w:rsidRDefault="00740058" w:rsidP="00740058">
      <w:pPr>
        <w:rPr>
          <w:ins w:id="818" w:author="Mykola Zhuravel" w:date="2024-04-29T09:30:00Z"/>
          <w:rFonts w:ascii="Calibri" w:eastAsia="Calibri" w:hAnsi="Calibri" w:cs="Calibri"/>
        </w:rPr>
      </w:pPr>
    </w:p>
    <w:p w14:paraId="322F1F52" w14:textId="77777777" w:rsidR="00740058" w:rsidRDefault="00740058" w:rsidP="00740058">
      <w:pPr>
        <w:pStyle w:val="Titre3"/>
        <w:rPr>
          <w:ins w:id="819" w:author="Mykola Zhuravel" w:date="2024-04-29T09:30:00Z"/>
        </w:rPr>
      </w:pPr>
      <w:ins w:id="820" w:author="Mykola Zhuravel" w:date="2024-04-29T09:30:00Z">
        <w:r>
          <w:t>Salle de classe étage D01</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010D3825" w14:textId="77777777" w:rsidTr="00740058">
        <w:trPr>
          <w:ins w:id="821"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54D16B46" w14:textId="77777777" w:rsidR="00740058" w:rsidRDefault="00740058">
            <w:pPr>
              <w:rPr>
                <w:ins w:id="822" w:author="Mykola Zhuravel" w:date="2024-04-29T09:30:00Z"/>
              </w:rPr>
            </w:pPr>
            <w:proofErr w:type="gramStart"/>
            <w:ins w:id="823" w:author="Mykola Zhuravel" w:date="2024-04-29T09:30:00Z">
              <w:r>
                <w:t>En tant que élève</w:t>
              </w:r>
              <w:proofErr w:type="gramEnd"/>
              <w:r>
                <w:t xml:space="preserve"> Je veux une salle de classe en 1er étage Pour suivre les cours</w:t>
              </w:r>
            </w:ins>
          </w:p>
        </w:tc>
      </w:tr>
      <w:tr w:rsidR="00740058" w14:paraId="31CB30CB" w14:textId="77777777" w:rsidTr="00740058">
        <w:trPr>
          <w:ins w:id="824"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732FA381" w14:textId="77777777" w:rsidR="00740058" w:rsidRDefault="00740058">
            <w:pPr>
              <w:jc w:val="center"/>
              <w:rPr>
                <w:ins w:id="825" w:author="Mykola Zhuravel" w:date="2024-04-29T09:30:00Z"/>
              </w:rPr>
            </w:pPr>
            <w:ins w:id="826" w:author="Mykola Zhuravel" w:date="2024-04-29T09:30:00Z">
              <w:r>
                <w:t xml:space="preserve">Tests </w:t>
              </w:r>
              <w:proofErr w:type="gramStart"/>
              <w:r>
                <w:t>d'acceptance:</w:t>
              </w:r>
              <w:proofErr w:type="gramEnd"/>
              <w:r>
                <w:t xml:space="preserve"> </w:t>
              </w:r>
            </w:ins>
          </w:p>
          <w:tbl>
            <w:tblPr>
              <w:tblW w:w="0" w:type="auto"/>
              <w:tblCellMar>
                <w:left w:w="10" w:type="dxa"/>
                <w:right w:w="10" w:type="dxa"/>
              </w:tblCellMar>
              <w:tblLook w:val="04A0" w:firstRow="1" w:lastRow="0" w:firstColumn="1" w:lastColumn="0" w:noHBand="0" w:noVBand="1"/>
            </w:tblPr>
            <w:tblGrid>
              <w:gridCol w:w="1947"/>
              <w:gridCol w:w="7093"/>
            </w:tblGrid>
            <w:tr w:rsidR="00740058" w14:paraId="57831456" w14:textId="77777777">
              <w:trPr>
                <w:ins w:id="827" w:author="Mykola Zhuravel" w:date="2024-04-29T09:30:00Z"/>
              </w:trPr>
              <w:tc>
                <w:tcPr>
                  <w:tcW w:w="0" w:type="auto"/>
                  <w:hideMark/>
                </w:tcPr>
                <w:p w14:paraId="05A07152" w14:textId="77777777" w:rsidR="00740058" w:rsidRDefault="00740058">
                  <w:pPr>
                    <w:rPr>
                      <w:ins w:id="828" w:author="Mykola Zhuravel" w:date="2024-04-29T09:30:00Z"/>
                    </w:rPr>
                  </w:pPr>
                  <w:proofErr w:type="gramStart"/>
                  <w:ins w:id="829" w:author="Mykola Zhuravel" w:date="2024-04-29T09:30:00Z">
                    <w:r>
                      <w:t>rangée</w:t>
                    </w:r>
                    <w:proofErr w:type="gramEnd"/>
                    <w:r>
                      <w:t xml:space="preserve"> de tables</w:t>
                    </w:r>
                  </w:ins>
                </w:p>
              </w:tc>
              <w:tc>
                <w:tcPr>
                  <w:tcW w:w="0" w:type="auto"/>
                  <w:hideMark/>
                </w:tcPr>
                <w:p w14:paraId="7728138E" w14:textId="77777777" w:rsidR="00740058" w:rsidRDefault="00740058">
                  <w:pPr>
                    <w:rPr>
                      <w:ins w:id="830" w:author="Mykola Zhuravel" w:date="2024-04-29T09:30:00Z"/>
                    </w:rPr>
                  </w:pPr>
                  <w:ins w:id="831" w:author="Mykola Zhuravel" w:date="2024-04-29T09:30:00Z">
                    <w:r>
                      <w:t xml:space="preserve">Quand j'entre dans la classe il y'a trois rangées </w:t>
                    </w:r>
                    <w:proofErr w:type="gramStart"/>
                    <w:r>
                      <w:t>de  4</w:t>
                    </w:r>
                    <w:proofErr w:type="gramEnd"/>
                    <w:r>
                      <w:t xml:space="preserve"> tables chacune.</w:t>
                    </w:r>
                  </w:ins>
                </w:p>
              </w:tc>
            </w:tr>
            <w:tr w:rsidR="00740058" w14:paraId="611B31C0" w14:textId="77777777">
              <w:trPr>
                <w:ins w:id="832" w:author="Mykola Zhuravel" w:date="2024-04-29T09:30:00Z"/>
              </w:trPr>
              <w:tc>
                <w:tcPr>
                  <w:tcW w:w="0" w:type="auto"/>
                  <w:hideMark/>
                </w:tcPr>
                <w:p w14:paraId="5AB01ADB" w14:textId="77777777" w:rsidR="00740058" w:rsidRDefault="00740058">
                  <w:pPr>
                    <w:rPr>
                      <w:ins w:id="833" w:author="Mykola Zhuravel" w:date="2024-04-29T09:30:00Z"/>
                    </w:rPr>
                  </w:pPr>
                  <w:proofErr w:type="gramStart"/>
                  <w:ins w:id="834" w:author="Mykola Zhuravel" w:date="2024-04-29T09:30:00Z">
                    <w:r>
                      <w:t>bibliothèque</w:t>
                    </w:r>
                    <w:proofErr w:type="gramEnd"/>
                  </w:ins>
                </w:p>
              </w:tc>
              <w:tc>
                <w:tcPr>
                  <w:tcW w:w="0" w:type="auto"/>
                  <w:hideMark/>
                </w:tcPr>
                <w:p w14:paraId="310327D0" w14:textId="77777777" w:rsidR="00740058" w:rsidRDefault="00740058">
                  <w:pPr>
                    <w:rPr>
                      <w:ins w:id="835" w:author="Mykola Zhuravel" w:date="2024-04-29T09:30:00Z"/>
                    </w:rPr>
                  </w:pPr>
                  <w:ins w:id="836" w:author="Mykola Zhuravel" w:date="2024-04-29T09:30:00Z">
                    <w:r>
                      <w:t>Quand j'entre dans la salle je vois une bibliothèque à ma droite.</w:t>
                    </w:r>
                  </w:ins>
                </w:p>
              </w:tc>
            </w:tr>
            <w:tr w:rsidR="00740058" w14:paraId="6DC84956" w14:textId="77777777">
              <w:trPr>
                <w:ins w:id="837" w:author="Mykola Zhuravel" w:date="2024-04-29T09:30:00Z"/>
              </w:trPr>
              <w:tc>
                <w:tcPr>
                  <w:tcW w:w="0" w:type="auto"/>
                  <w:hideMark/>
                </w:tcPr>
                <w:p w14:paraId="6B506EC2" w14:textId="77777777" w:rsidR="00740058" w:rsidRDefault="00740058">
                  <w:pPr>
                    <w:rPr>
                      <w:ins w:id="838" w:author="Mykola Zhuravel" w:date="2024-04-29T09:30:00Z"/>
                    </w:rPr>
                  </w:pPr>
                  <w:proofErr w:type="gramStart"/>
                  <w:ins w:id="839" w:author="Mykola Zhuravel" w:date="2024-04-29T09:30:00Z">
                    <w:r>
                      <w:t>fenêtres</w:t>
                    </w:r>
                    <w:proofErr w:type="gramEnd"/>
                  </w:ins>
                </w:p>
              </w:tc>
              <w:tc>
                <w:tcPr>
                  <w:tcW w:w="0" w:type="auto"/>
                  <w:hideMark/>
                </w:tcPr>
                <w:p w14:paraId="07B60AC8" w14:textId="77777777" w:rsidR="00740058" w:rsidRDefault="00740058">
                  <w:pPr>
                    <w:rPr>
                      <w:ins w:id="840" w:author="Mykola Zhuravel" w:date="2024-04-29T09:30:00Z"/>
                    </w:rPr>
                  </w:pPr>
                  <w:ins w:id="841" w:author="Mykola Zhuravel" w:date="2024-04-29T09:30:00Z">
                    <w:r>
                      <w:t xml:space="preserve">Quand j'entre dans la salle je vois </w:t>
                    </w:r>
                    <w:proofErr w:type="gramStart"/>
                    <w:r>
                      <w:t>deux fenêtres séparés</w:t>
                    </w:r>
                    <w:proofErr w:type="gramEnd"/>
                    <w:r>
                      <w:t xml:space="preserve"> de deux mètres à l'horizontale à ma gauche.</w:t>
                    </w:r>
                  </w:ins>
                </w:p>
              </w:tc>
            </w:tr>
            <w:tr w:rsidR="00740058" w14:paraId="23190508" w14:textId="77777777">
              <w:trPr>
                <w:ins w:id="842" w:author="Mykola Zhuravel" w:date="2024-04-29T09:30:00Z"/>
              </w:trPr>
              <w:tc>
                <w:tcPr>
                  <w:tcW w:w="0" w:type="auto"/>
                  <w:hideMark/>
                </w:tcPr>
                <w:p w14:paraId="37B2484D" w14:textId="77777777" w:rsidR="00740058" w:rsidRDefault="00740058">
                  <w:pPr>
                    <w:rPr>
                      <w:ins w:id="843" w:author="Mykola Zhuravel" w:date="2024-04-29T09:30:00Z"/>
                    </w:rPr>
                  </w:pPr>
                  <w:proofErr w:type="gramStart"/>
                  <w:ins w:id="844" w:author="Mykola Zhuravel" w:date="2024-04-29T09:30:00Z">
                    <w:r>
                      <w:t>chaises</w:t>
                    </w:r>
                    <w:proofErr w:type="gramEnd"/>
                  </w:ins>
                </w:p>
              </w:tc>
              <w:tc>
                <w:tcPr>
                  <w:tcW w:w="0" w:type="auto"/>
                  <w:hideMark/>
                </w:tcPr>
                <w:p w14:paraId="4D8C86B7" w14:textId="77777777" w:rsidR="00740058" w:rsidRDefault="00740058">
                  <w:pPr>
                    <w:rPr>
                      <w:ins w:id="845" w:author="Mykola Zhuravel" w:date="2024-04-29T09:30:00Z"/>
                    </w:rPr>
                  </w:pPr>
                  <w:ins w:id="846" w:author="Mykola Zhuravel" w:date="2024-04-29T09:30:00Z">
                    <w:r>
                      <w:t>Les chaises sont devant les tables</w:t>
                    </w:r>
                  </w:ins>
                </w:p>
              </w:tc>
            </w:tr>
            <w:tr w:rsidR="00740058" w14:paraId="1B99EE6C" w14:textId="77777777">
              <w:trPr>
                <w:ins w:id="847" w:author="Mykola Zhuravel" w:date="2024-04-29T09:30:00Z"/>
              </w:trPr>
              <w:tc>
                <w:tcPr>
                  <w:tcW w:w="0" w:type="auto"/>
                  <w:hideMark/>
                </w:tcPr>
                <w:p w14:paraId="11E2C2A0" w14:textId="77777777" w:rsidR="00740058" w:rsidRDefault="00740058">
                  <w:pPr>
                    <w:rPr>
                      <w:ins w:id="848" w:author="Mykola Zhuravel" w:date="2024-04-29T09:30:00Z"/>
                    </w:rPr>
                  </w:pPr>
                  <w:proofErr w:type="gramStart"/>
                  <w:ins w:id="849" w:author="Mykola Zhuravel" w:date="2024-04-29T09:30:00Z">
                    <w:r>
                      <w:t>tableau</w:t>
                    </w:r>
                    <w:proofErr w:type="gramEnd"/>
                    <w:r>
                      <w:t xml:space="preserve"> blanc</w:t>
                    </w:r>
                  </w:ins>
                </w:p>
              </w:tc>
              <w:tc>
                <w:tcPr>
                  <w:tcW w:w="0" w:type="auto"/>
                  <w:hideMark/>
                </w:tcPr>
                <w:p w14:paraId="435128E0" w14:textId="77777777" w:rsidR="00740058" w:rsidRDefault="00740058">
                  <w:pPr>
                    <w:rPr>
                      <w:ins w:id="850" w:author="Mykola Zhuravel" w:date="2024-04-29T09:30:00Z"/>
                    </w:rPr>
                  </w:pPr>
                  <w:ins w:id="851" w:author="Mykola Zhuravel" w:date="2024-04-29T09:30:00Z">
                    <w:r>
                      <w:t>Devant les tables se positionne un tableau blanc</w:t>
                    </w:r>
                  </w:ins>
                </w:p>
              </w:tc>
            </w:tr>
            <w:tr w:rsidR="00740058" w14:paraId="5D72E6C5" w14:textId="77777777">
              <w:trPr>
                <w:ins w:id="852" w:author="Mykola Zhuravel" w:date="2024-04-29T09:30:00Z"/>
              </w:trPr>
              <w:tc>
                <w:tcPr>
                  <w:tcW w:w="0" w:type="auto"/>
                  <w:hideMark/>
                </w:tcPr>
                <w:p w14:paraId="7B5C5EED" w14:textId="77777777" w:rsidR="00740058" w:rsidRDefault="00740058">
                  <w:pPr>
                    <w:rPr>
                      <w:ins w:id="853" w:author="Mykola Zhuravel" w:date="2024-04-29T09:30:00Z"/>
                    </w:rPr>
                  </w:pPr>
                  <w:proofErr w:type="gramStart"/>
                  <w:ins w:id="854" w:author="Mykola Zhuravel" w:date="2024-04-29T09:30:00Z">
                    <w:r>
                      <w:t>écrans</w:t>
                    </w:r>
                    <w:proofErr w:type="gramEnd"/>
                    <w:r>
                      <w:t xml:space="preserve"> claviers et souris</w:t>
                    </w:r>
                  </w:ins>
                </w:p>
              </w:tc>
              <w:tc>
                <w:tcPr>
                  <w:tcW w:w="0" w:type="auto"/>
                  <w:hideMark/>
                </w:tcPr>
                <w:p w14:paraId="21B2A50F" w14:textId="77777777" w:rsidR="00740058" w:rsidRDefault="00740058">
                  <w:pPr>
                    <w:rPr>
                      <w:ins w:id="855" w:author="Mykola Zhuravel" w:date="2024-04-29T09:30:00Z"/>
                    </w:rPr>
                  </w:pPr>
                  <w:ins w:id="856" w:author="Mykola Zhuravel" w:date="2024-04-29T09:30:00Z">
                    <w:r>
                      <w:t>Sur chaque table se trouvent deux écrans avec un clavier et souris</w:t>
                    </w:r>
                  </w:ins>
                </w:p>
              </w:tc>
            </w:tr>
            <w:tr w:rsidR="00740058" w14:paraId="6127BEEF" w14:textId="77777777">
              <w:trPr>
                <w:ins w:id="857" w:author="Mykola Zhuravel" w:date="2024-04-29T09:30:00Z"/>
              </w:trPr>
              <w:tc>
                <w:tcPr>
                  <w:tcW w:w="0" w:type="auto"/>
                  <w:hideMark/>
                </w:tcPr>
                <w:p w14:paraId="1C0C07DC" w14:textId="77777777" w:rsidR="00740058" w:rsidRDefault="00740058">
                  <w:pPr>
                    <w:rPr>
                      <w:ins w:id="858" w:author="Mykola Zhuravel" w:date="2024-04-29T09:30:00Z"/>
                    </w:rPr>
                  </w:pPr>
                  <w:proofErr w:type="gramStart"/>
                  <w:ins w:id="859" w:author="Mykola Zhuravel" w:date="2024-04-29T09:30:00Z">
                    <w:r>
                      <w:t>canapé</w:t>
                    </w:r>
                    <w:proofErr w:type="gramEnd"/>
                  </w:ins>
                </w:p>
              </w:tc>
              <w:tc>
                <w:tcPr>
                  <w:tcW w:w="0" w:type="auto"/>
                  <w:hideMark/>
                </w:tcPr>
                <w:p w14:paraId="149632CE" w14:textId="77777777" w:rsidR="00740058" w:rsidRDefault="00740058">
                  <w:pPr>
                    <w:rPr>
                      <w:ins w:id="860" w:author="Mykola Zhuravel" w:date="2024-04-29T09:30:00Z"/>
                    </w:rPr>
                  </w:pPr>
                  <w:ins w:id="861" w:author="Mykola Zhuravel" w:date="2024-04-29T09:30:00Z">
                    <w:r>
                      <w:t>Au fond de la salle, dans le coin à droite se trouve un canapé à quatre places</w:t>
                    </w:r>
                  </w:ins>
                </w:p>
              </w:tc>
            </w:tr>
            <w:tr w:rsidR="00740058" w14:paraId="30716043" w14:textId="77777777">
              <w:trPr>
                <w:ins w:id="862" w:author="Mykola Zhuravel" w:date="2024-04-29T09:30:00Z"/>
              </w:trPr>
              <w:tc>
                <w:tcPr>
                  <w:tcW w:w="0" w:type="auto"/>
                  <w:hideMark/>
                </w:tcPr>
                <w:p w14:paraId="4CD4B635" w14:textId="77777777" w:rsidR="00740058" w:rsidRDefault="00740058">
                  <w:pPr>
                    <w:rPr>
                      <w:ins w:id="863" w:author="Mykola Zhuravel" w:date="2024-04-29T09:30:00Z"/>
                    </w:rPr>
                  </w:pPr>
                  <w:proofErr w:type="gramStart"/>
                  <w:ins w:id="864" w:author="Mykola Zhuravel" w:date="2024-04-29T09:30:00Z">
                    <w:r>
                      <w:t>poufs</w:t>
                    </w:r>
                    <w:proofErr w:type="gramEnd"/>
                  </w:ins>
                </w:p>
              </w:tc>
              <w:tc>
                <w:tcPr>
                  <w:tcW w:w="0" w:type="auto"/>
                  <w:hideMark/>
                </w:tcPr>
                <w:p w14:paraId="175EF1DD" w14:textId="77777777" w:rsidR="00740058" w:rsidRDefault="00740058">
                  <w:pPr>
                    <w:rPr>
                      <w:ins w:id="865" w:author="Mykola Zhuravel" w:date="2024-04-29T09:30:00Z"/>
                    </w:rPr>
                  </w:pPr>
                  <w:ins w:id="866" w:author="Mykola Zhuravel" w:date="2024-04-29T09:30:00Z">
                    <w:r>
                      <w:t>Devant ce canapé se trouvent deux poufs</w:t>
                    </w:r>
                  </w:ins>
                </w:p>
              </w:tc>
            </w:tr>
          </w:tbl>
          <w:p w14:paraId="0886ADEE" w14:textId="77777777" w:rsidR="00740058" w:rsidRDefault="00740058">
            <w:pPr>
              <w:rPr>
                <w:ins w:id="867" w:author="Mykola Zhuravel" w:date="2024-04-29T09:30:00Z"/>
                <w:rFonts w:ascii="Calibri" w:eastAsia="Calibri" w:hAnsi="Calibri" w:cs="Calibri"/>
              </w:rPr>
            </w:pPr>
          </w:p>
        </w:tc>
      </w:tr>
    </w:tbl>
    <w:p w14:paraId="5B1BB176" w14:textId="77777777" w:rsidR="00740058" w:rsidRDefault="00740058" w:rsidP="00740058">
      <w:pPr>
        <w:rPr>
          <w:ins w:id="868" w:author="Mykola Zhuravel" w:date="2024-04-29T09:30:00Z"/>
          <w:rFonts w:ascii="Calibri" w:eastAsia="Calibri" w:hAnsi="Calibri" w:cs="Calibri"/>
        </w:rPr>
      </w:pPr>
    </w:p>
    <w:p w14:paraId="5073F447" w14:textId="77777777" w:rsidR="00740058" w:rsidRDefault="00740058" w:rsidP="00740058">
      <w:pPr>
        <w:pStyle w:val="Titre3"/>
        <w:rPr>
          <w:ins w:id="869" w:author="Mykola Zhuravel" w:date="2024-04-29T09:30:00Z"/>
        </w:rPr>
      </w:pPr>
      <w:ins w:id="870" w:author="Mykola Zhuravel" w:date="2024-04-29T09:30:00Z">
        <w:r>
          <w:t>Salle de classe 1er étage D06</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40D1BC61" w14:textId="77777777" w:rsidTr="00740058">
        <w:trPr>
          <w:ins w:id="871"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0B6F1DAA" w14:textId="77777777" w:rsidR="00740058" w:rsidRDefault="00740058">
            <w:pPr>
              <w:rPr>
                <w:ins w:id="872" w:author="Mykola Zhuravel" w:date="2024-04-29T09:30:00Z"/>
              </w:rPr>
            </w:pPr>
            <w:proofErr w:type="gramStart"/>
            <w:ins w:id="873" w:author="Mykola Zhuravel" w:date="2024-04-29T09:30:00Z">
              <w:r>
                <w:t>En tant que élève</w:t>
              </w:r>
              <w:proofErr w:type="gramEnd"/>
              <w:r>
                <w:t xml:space="preserve"> Je veux une salle de classe en 1er étage Pour enseigner des élèves</w:t>
              </w:r>
            </w:ins>
          </w:p>
        </w:tc>
      </w:tr>
      <w:tr w:rsidR="00740058" w14:paraId="0F9C74F7" w14:textId="77777777" w:rsidTr="00740058">
        <w:trPr>
          <w:ins w:id="874"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4934A2DD" w14:textId="77777777" w:rsidR="00740058" w:rsidRDefault="00740058">
            <w:pPr>
              <w:jc w:val="center"/>
              <w:rPr>
                <w:ins w:id="875" w:author="Mykola Zhuravel" w:date="2024-04-29T09:30:00Z"/>
              </w:rPr>
            </w:pPr>
            <w:ins w:id="876" w:author="Mykola Zhuravel" w:date="2024-04-29T09:30:00Z">
              <w:r>
                <w:t xml:space="preserve">Tests </w:t>
              </w:r>
              <w:proofErr w:type="gramStart"/>
              <w:r>
                <w:t>d'acceptance:</w:t>
              </w:r>
              <w:proofErr w:type="gramEnd"/>
              <w:r>
                <w:t xml:space="preserve"> </w:t>
              </w:r>
            </w:ins>
          </w:p>
          <w:tbl>
            <w:tblPr>
              <w:tblW w:w="0" w:type="auto"/>
              <w:tblCellMar>
                <w:left w:w="10" w:type="dxa"/>
                <w:right w:w="10" w:type="dxa"/>
              </w:tblCellMar>
              <w:tblLook w:val="04A0" w:firstRow="1" w:lastRow="0" w:firstColumn="1" w:lastColumn="0" w:noHBand="0" w:noVBand="1"/>
            </w:tblPr>
            <w:tblGrid>
              <w:gridCol w:w="2365"/>
              <w:gridCol w:w="6675"/>
            </w:tblGrid>
            <w:tr w:rsidR="00740058" w14:paraId="10E135F1" w14:textId="77777777">
              <w:trPr>
                <w:ins w:id="877" w:author="Mykola Zhuravel" w:date="2024-04-29T09:30:00Z"/>
              </w:trPr>
              <w:tc>
                <w:tcPr>
                  <w:tcW w:w="0" w:type="auto"/>
                  <w:hideMark/>
                </w:tcPr>
                <w:p w14:paraId="0358D906" w14:textId="77777777" w:rsidR="00740058" w:rsidRDefault="00740058">
                  <w:pPr>
                    <w:rPr>
                      <w:ins w:id="878" w:author="Mykola Zhuravel" w:date="2024-04-29T09:30:00Z"/>
                    </w:rPr>
                  </w:pPr>
                  <w:proofErr w:type="gramStart"/>
                  <w:ins w:id="879" w:author="Mykola Zhuravel" w:date="2024-04-29T09:30:00Z">
                    <w:r>
                      <w:t>rangée</w:t>
                    </w:r>
                    <w:proofErr w:type="gramEnd"/>
                    <w:r>
                      <w:t xml:space="preserve"> de tables</w:t>
                    </w:r>
                  </w:ins>
                </w:p>
              </w:tc>
              <w:tc>
                <w:tcPr>
                  <w:tcW w:w="0" w:type="auto"/>
                  <w:hideMark/>
                </w:tcPr>
                <w:p w14:paraId="028A5B67" w14:textId="77777777" w:rsidR="00740058" w:rsidRDefault="00740058">
                  <w:pPr>
                    <w:rPr>
                      <w:ins w:id="880" w:author="Mykola Zhuravel" w:date="2024-04-29T09:30:00Z"/>
                    </w:rPr>
                  </w:pPr>
                  <w:ins w:id="881" w:author="Mykola Zhuravel" w:date="2024-04-29T09:30:00Z">
                    <w:r>
                      <w:t>Quand j'entre dans la classe il y a trois rangées de 4 tables chacune.</w:t>
                    </w:r>
                  </w:ins>
                </w:p>
              </w:tc>
            </w:tr>
            <w:tr w:rsidR="00740058" w14:paraId="2AD88052" w14:textId="77777777">
              <w:trPr>
                <w:ins w:id="882" w:author="Mykola Zhuravel" w:date="2024-04-29T09:30:00Z"/>
              </w:trPr>
              <w:tc>
                <w:tcPr>
                  <w:tcW w:w="0" w:type="auto"/>
                  <w:hideMark/>
                </w:tcPr>
                <w:p w14:paraId="2ADF28E2" w14:textId="77777777" w:rsidR="00740058" w:rsidRDefault="00740058">
                  <w:pPr>
                    <w:rPr>
                      <w:ins w:id="883" w:author="Mykola Zhuravel" w:date="2024-04-29T09:30:00Z"/>
                    </w:rPr>
                  </w:pPr>
                  <w:proofErr w:type="gramStart"/>
                  <w:ins w:id="884" w:author="Mykola Zhuravel" w:date="2024-04-29T09:30:00Z">
                    <w:r>
                      <w:t>bibliothèque</w:t>
                    </w:r>
                    <w:proofErr w:type="gramEnd"/>
                  </w:ins>
                </w:p>
              </w:tc>
              <w:tc>
                <w:tcPr>
                  <w:tcW w:w="0" w:type="auto"/>
                  <w:hideMark/>
                </w:tcPr>
                <w:p w14:paraId="4E3037C6" w14:textId="77777777" w:rsidR="00740058" w:rsidRDefault="00740058">
                  <w:pPr>
                    <w:rPr>
                      <w:ins w:id="885" w:author="Mykola Zhuravel" w:date="2024-04-29T09:30:00Z"/>
                    </w:rPr>
                  </w:pPr>
                  <w:ins w:id="886" w:author="Mykola Zhuravel" w:date="2024-04-29T09:30:00Z">
                    <w:r>
                      <w:t>Quand j'entre dans la salle je vois une bibliothèque à ma droite.</w:t>
                    </w:r>
                  </w:ins>
                </w:p>
              </w:tc>
            </w:tr>
            <w:tr w:rsidR="00740058" w14:paraId="1B96C63C" w14:textId="77777777">
              <w:trPr>
                <w:ins w:id="887" w:author="Mykola Zhuravel" w:date="2024-04-29T09:30:00Z"/>
              </w:trPr>
              <w:tc>
                <w:tcPr>
                  <w:tcW w:w="0" w:type="auto"/>
                  <w:hideMark/>
                </w:tcPr>
                <w:p w14:paraId="4EBF9803" w14:textId="77777777" w:rsidR="00740058" w:rsidRDefault="00740058">
                  <w:pPr>
                    <w:rPr>
                      <w:ins w:id="888" w:author="Mykola Zhuravel" w:date="2024-04-29T09:30:00Z"/>
                    </w:rPr>
                  </w:pPr>
                  <w:proofErr w:type="gramStart"/>
                  <w:ins w:id="889" w:author="Mykola Zhuravel" w:date="2024-04-29T09:30:00Z">
                    <w:r>
                      <w:t>fenêtres</w:t>
                    </w:r>
                    <w:proofErr w:type="gramEnd"/>
                  </w:ins>
                </w:p>
              </w:tc>
              <w:tc>
                <w:tcPr>
                  <w:tcW w:w="0" w:type="auto"/>
                  <w:hideMark/>
                </w:tcPr>
                <w:p w14:paraId="27379D35" w14:textId="77777777" w:rsidR="00740058" w:rsidRDefault="00740058">
                  <w:pPr>
                    <w:rPr>
                      <w:ins w:id="890" w:author="Mykola Zhuravel" w:date="2024-04-29T09:30:00Z"/>
                    </w:rPr>
                  </w:pPr>
                  <w:ins w:id="891" w:author="Mykola Zhuravel" w:date="2024-04-29T09:30:00Z">
                    <w:r>
                      <w:t xml:space="preserve">Quand j'entre dans la salle je vois </w:t>
                    </w:r>
                    <w:proofErr w:type="gramStart"/>
                    <w:r>
                      <w:t>deux fenêtres séparés</w:t>
                    </w:r>
                    <w:proofErr w:type="gramEnd"/>
                    <w:r>
                      <w:t xml:space="preserve"> de deux mètres à l'horizontale à ma gauche.</w:t>
                    </w:r>
                  </w:ins>
                </w:p>
              </w:tc>
            </w:tr>
            <w:tr w:rsidR="00740058" w14:paraId="43742A8F" w14:textId="77777777">
              <w:trPr>
                <w:ins w:id="892" w:author="Mykola Zhuravel" w:date="2024-04-29T09:30:00Z"/>
              </w:trPr>
              <w:tc>
                <w:tcPr>
                  <w:tcW w:w="0" w:type="auto"/>
                  <w:hideMark/>
                </w:tcPr>
                <w:p w14:paraId="023FA652" w14:textId="77777777" w:rsidR="00740058" w:rsidRDefault="00740058">
                  <w:pPr>
                    <w:rPr>
                      <w:ins w:id="893" w:author="Mykola Zhuravel" w:date="2024-04-29T09:30:00Z"/>
                    </w:rPr>
                  </w:pPr>
                  <w:proofErr w:type="gramStart"/>
                  <w:ins w:id="894" w:author="Mykola Zhuravel" w:date="2024-04-29T09:30:00Z">
                    <w:r>
                      <w:t>chaises</w:t>
                    </w:r>
                    <w:proofErr w:type="gramEnd"/>
                  </w:ins>
                </w:p>
              </w:tc>
              <w:tc>
                <w:tcPr>
                  <w:tcW w:w="0" w:type="auto"/>
                  <w:hideMark/>
                </w:tcPr>
                <w:p w14:paraId="5EDC45F1" w14:textId="77777777" w:rsidR="00740058" w:rsidRDefault="00740058">
                  <w:pPr>
                    <w:rPr>
                      <w:ins w:id="895" w:author="Mykola Zhuravel" w:date="2024-04-29T09:30:00Z"/>
                    </w:rPr>
                  </w:pPr>
                  <w:ins w:id="896" w:author="Mykola Zhuravel" w:date="2024-04-29T09:30:00Z">
                    <w:r>
                      <w:t>Les chaises sont devant les tables par poste</w:t>
                    </w:r>
                  </w:ins>
                </w:p>
              </w:tc>
            </w:tr>
            <w:tr w:rsidR="00740058" w14:paraId="06CB5E74" w14:textId="77777777">
              <w:trPr>
                <w:ins w:id="897" w:author="Mykola Zhuravel" w:date="2024-04-29T09:30:00Z"/>
              </w:trPr>
              <w:tc>
                <w:tcPr>
                  <w:tcW w:w="0" w:type="auto"/>
                  <w:hideMark/>
                </w:tcPr>
                <w:p w14:paraId="5A919207" w14:textId="77777777" w:rsidR="00740058" w:rsidRDefault="00740058">
                  <w:pPr>
                    <w:rPr>
                      <w:ins w:id="898" w:author="Mykola Zhuravel" w:date="2024-04-29T09:30:00Z"/>
                    </w:rPr>
                  </w:pPr>
                  <w:proofErr w:type="gramStart"/>
                  <w:ins w:id="899" w:author="Mykola Zhuravel" w:date="2024-04-29T09:30:00Z">
                    <w:r>
                      <w:t>tableau</w:t>
                    </w:r>
                    <w:proofErr w:type="gramEnd"/>
                    <w:r>
                      <w:t xml:space="preserve"> blanc</w:t>
                    </w:r>
                  </w:ins>
                </w:p>
              </w:tc>
              <w:tc>
                <w:tcPr>
                  <w:tcW w:w="0" w:type="auto"/>
                  <w:hideMark/>
                </w:tcPr>
                <w:p w14:paraId="1D9C0DD5" w14:textId="77777777" w:rsidR="00740058" w:rsidRDefault="00740058">
                  <w:pPr>
                    <w:rPr>
                      <w:ins w:id="900" w:author="Mykola Zhuravel" w:date="2024-04-29T09:30:00Z"/>
                    </w:rPr>
                  </w:pPr>
                  <w:ins w:id="901" w:author="Mykola Zhuravel" w:date="2024-04-29T09:30:00Z">
                    <w:r>
                      <w:t>Devant les tables se positionne un tableau blanc</w:t>
                    </w:r>
                  </w:ins>
                </w:p>
              </w:tc>
            </w:tr>
            <w:tr w:rsidR="00740058" w14:paraId="24859CB9" w14:textId="77777777">
              <w:trPr>
                <w:ins w:id="902" w:author="Mykola Zhuravel" w:date="2024-04-29T09:30:00Z"/>
              </w:trPr>
              <w:tc>
                <w:tcPr>
                  <w:tcW w:w="0" w:type="auto"/>
                  <w:hideMark/>
                </w:tcPr>
                <w:p w14:paraId="42F332DA" w14:textId="77777777" w:rsidR="00740058" w:rsidRDefault="00740058">
                  <w:pPr>
                    <w:rPr>
                      <w:ins w:id="903" w:author="Mykola Zhuravel" w:date="2024-04-29T09:30:00Z"/>
                    </w:rPr>
                  </w:pPr>
                  <w:proofErr w:type="gramStart"/>
                  <w:ins w:id="904" w:author="Mykola Zhuravel" w:date="2024-04-29T09:30:00Z">
                    <w:r>
                      <w:t>écrans</w:t>
                    </w:r>
                    <w:proofErr w:type="gramEnd"/>
                    <w:r>
                      <w:t xml:space="preserve"> claviers et souris</w:t>
                    </w:r>
                  </w:ins>
                </w:p>
              </w:tc>
              <w:tc>
                <w:tcPr>
                  <w:tcW w:w="0" w:type="auto"/>
                  <w:hideMark/>
                </w:tcPr>
                <w:p w14:paraId="06F29D35" w14:textId="77777777" w:rsidR="00740058" w:rsidRDefault="00740058">
                  <w:pPr>
                    <w:rPr>
                      <w:ins w:id="905" w:author="Mykola Zhuravel" w:date="2024-04-29T09:30:00Z"/>
                    </w:rPr>
                  </w:pPr>
                  <w:ins w:id="906" w:author="Mykola Zhuravel" w:date="2024-04-29T09:30:00Z">
                    <w:r>
                      <w:t>Sur chaque table se trouvent deux écrans avec un clavier et souris</w:t>
                    </w:r>
                  </w:ins>
                </w:p>
              </w:tc>
            </w:tr>
            <w:tr w:rsidR="00740058" w14:paraId="04F99A3A" w14:textId="77777777">
              <w:trPr>
                <w:ins w:id="907" w:author="Mykola Zhuravel" w:date="2024-04-29T09:30:00Z"/>
              </w:trPr>
              <w:tc>
                <w:tcPr>
                  <w:tcW w:w="0" w:type="auto"/>
                  <w:hideMark/>
                </w:tcPr>
                <w:p w14:paraId="34DA2DF7" w14:textId="77777777" w:rsidR="00740058" w:rsidRDefault="00740058">
                  <w:pPr>
                    <w:rPr>
                      <w:ins w:id="908" w:author="Mykola Zhuravel" w:date="2024-04-29T09:30:00Z"/>
                    </w:rPr>
                  </w:pPr>
                  <w:proofErr w:type="spellStart"/>
                  <w:proofErr w:type="gramStart"/>
                  <w:ins w:id="909" w:author="Mykola Zhuravel" w:date="2024-04-29T09:30:00Z">
                    <w:r>
                      <w:t>canapéxxxx</w:t>
                    </w:r>
                    <w:proofErr w:type="spellEnd"/>
                    <w:proofErr w:type="gramEnd"/>
                    <w:r>
                      <w:t xml:space="preserve"> TVVVV</w:t>
                    </w:r>
                  </w:ins>
                </w:p>
              </w:tc>
              <w:tc>
                <w:tcPr>
                  <w:tcW w:w="0" w:type="auto"/>
                  <w:hideMark/>
                </w:tcPr>
                <w:p w14:paraId="31221E85" w14:textId="77777777" w:rsidR="00740058" w:rsidRDefault="00740058">
                  <w:pPr>
                    <w:rPr>
                      <w:ins w:id="910" w:author="Mykola Zhuravel" w:date="2024-04-29T09:30:00Z"/>
                    </w:rPr>
                  </w:pPr>
                  <w:ins w:id="911" w:author="Mykola Zhuravel" w:date="2024-04-29T09:30:00Z">
                    <w:r>
                      <w:t>Au fond de la salle, dans le coin à droite se trouve un canapé à quatre places</w:t>
                    </w:r>
                  </w:ins>
                </w:p>
              </w:tc>
            </w:tr>
            <w:tr w:rsidR="00740058" w14:paraId="7CC98C84" w14:textId="77777777">
              <w:trPr>
                <w:ins w:id="912" w:author="Mykola Zhuravel" w:date="2024-04-29T09:30:00Z"/>
              </w:trPr>
              <w:tc>
                <w:tcPr>
                  <w:tcW w:w="0" w:type="auto"/>
                  <w:hideMark/>
                </w:tcPr>
                <w:p w14:paraId="769E689A" w14:textId="77777777" w:rsidR="00740058" w:rsidRDefault="00740058">
                  <w:pPr>
                    <w:rPr>
                      <w:ins w:id="913" w:author="Mykola Zhuravel" w:date="2024-04-29T09:30:00Z"/>
                    </w:rPr>
                  </w:pPr>
                  <w:proofErr w:type="spellStart"/>
                  <w:proofErr w:type="gramStart"/>
                  <w:ins w:id="914" w:author="Mykola Zhuravel" w:date="2024-04-29T09:30:00Z">
                    <w:r>
                      <w:t>poufsxxxxxx</w:t>
                    </w:r>
                    <w:proofErr w:type="spellEnd"/>
                    <w:proofErr w:type="gramEnd"/>
                    <w:r>
                      <w:t xml:space="preserve"> PRISES/PILONNES</w:t>
                    </w:r>
                  </w:ins>
                </w:p>
              </w:tc>
              <w:tc>
                <w:tcPr>
                  <w:tcW w:w="0" w:type="auto"/>
                  <w:hideMark/>
                </w:tcPr>
                <w:p w14:paraId="361FCB5D" w14:textId="77777777" w:rsidR="00740058" w:rsidRDefault="00740058">
                  <w:pPr>
                    <w:rPr>
                      <w:ins w:id="915" w:author="Mykola Zhuravel" w:date="2024-04-29T09:30:00Z"/>
                    </w:rPr>
                  </w:pPr>
                  <w:ins w:id="916" w:author="Mykola Zhuravel" w:date="2024-04-29T09:30:00Z">
                    <w:r>
                      <w:t>Devant ce canapé se trouvent deux poufs</w:t>
                    </w:r>
                  </w:ins>
                </w:p>
              </w:tc>
            </w:tr>
          </w:tbl>
          <w:p w14:paraId="5B20AD12" w14:textId="77777777" w:rsidR="00740058" w:rsidRDefault="00740058">
            <w:pPr>
              <w:rPr>
                <w:ins w:id="917" w:author="Mykola Zhuravel" w:date="2024-04-29T09:30:00Z"/>
                <w:rFonts w:ascii="Calibri" w:eastAsia="Calibri" w:hAnsi="Calibri" w:cs="Calibri"/>
              </w:rPr>
            </w:pPr>
          </w:p>
        </w:tc>
      </w:tr>
    </w:tbl>
    <w:p w14:paraId="003FF104" w14:textId="77777777" w:rsidR="00740058" w:rsidRDefault="00740058" w:rsidP="00740058">
      <w:pPr>
        <w:rPr>
          <w:ins w:id="918" w:author="Mykola Zhuravel" w:date="2024-04-29T09:30:00Z"/>
          <w:rFonts w:ascii="Calibri" w:eastAsia="Calibri" w:hAnsi="Calibri" w:cs="Calibri"/>
        </w:rPr>
      </w:pPr>
    </w:p>
    <w:p w14:paraId="300DCC4B" w14:textId="77777777" w:rsidR="00740058" w:rsidRDefault="00740058" w:rsidP="00740058">
      <w:pPr>
        <w:pStyle w:val="Titre3"/>
        <w:rPr>
          <w:ins w:id="919" w:author="Mykola Zhuravel" w:date="2024-04-29T09:30:00Z"/>
        </w:rPr>
      </w:pPr>
      <w:ins w:id="920" w:author="Mykola Zhuravel" w:date="2024-04-29T09:30:00Z">
        <w:r>
          <w:lastRenderedPageBreak/>
          <w:t>Salle de classe 2ème étage D18</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231C2507" w14:textId="77777777" w:rsidTr="00740058">
        <w:trPr>
          <w:ins w:id="921"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1C6328AD" w14:textId="77777777" w:rsidR="00740058" w:rsidRDefault="00740058">
            <w:pPr>
              <w:rPr>
                <w:ins w:id="922" w:author="Mykola Zhuravel" w:date="2024-04-29T09:30:00Z"/>
              </w:rPr>
            </w:pPr>
            <w:ins w:id="923" w:author="Mykola Zhuravel" w:date="2024-04-29T09:30:00Z">
              <w:r>
                <w:t>En tant qu'élève Je veux une salle de classe au 2ème étage (très bien équipée) Pour les cours d'informatique</w:t>
              </w:r>
            </w:ins>
          </w:p>
        </w:tc>
      </w:tr>
      <w:tr w:rsidR="00740058" w14:paraId="5BFD40B0" w14:textId="77777777" w:rsidTr="00740058">
        <w:trPr>
          <w:ins w:id="924"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09C54F85" w14:textId="77777777" w:rsidR="00740058" w:rsidRDefault="00740058">
            <w:pPr>
              <w:jc w:val="center"/>
              <w:rPr>
                <w:ins w:id="925" w:author="Mykola Zhuravel" w:date="2024-04-29T09:30:00Z"/>
              </w:rPr>
            </w:pPr>
            <w:ins w:id="926" w:author="Mykola Zhuravel" w:date="2024-04-29T09:30:00Z">
              <w:r>
                <w:t xml:space="preserve">Tests </w:t>
              </w:r>
              <w:proofErr w:type="gramStart"/>
              <w:r>
                <w:t>d'acceptance:</w:t>
              </w:r>
              <w:proofErr w:type="gramEnd"/>
              <w:r>
                <w:t xml:space="preserve"> </w:t>
              </w:r>
            </w:ins>
          </w:p>
          <w:tbl>
            <w:tblPr>
              <w:tblW w:w="0" w:type="auto"/>
              <w:tblCellMar>
                <w:left w:w="10" w:type="dxa"/>
                <w:right w:w="10" w:type="dxa"/>
              </w:tblCellMar>
              <w:tblLook w:val="04A0" w:firstRow="1" w:lastRow="0" w:firstColumn="1" w:lastColumn="0" w:noHBand="0" w:noVBand="1"/>
            </w:tblPr>
            <w:tblGrid>
              <w:gridCol w:w="1331"/>
              <w:gridCol w:w="7709"/>
            </w:tblGrid>
            <w:tr w:rsidR="00740058" w14:paraId="76C59B39" w14:textId="77777777">
              <w:trPr>
                <w:ins w:id="927" w:author="Mykola Zhuravel" w:date="2024-04-29T09:30:00Z"/>
              </w:trPr>
              <w:tc>
                <w:tcPr>
                  <w:tcW w:w="0" w:type="auto"/>
                  <w:hideMark/>
                </w:tcPr>
                <w:p w14:paraId="718849DA" w14:textId="77777777" w:rsidR="00740058" w:rsidRDefault="00740058">
                  <w:pPr>
                    <w:rPr>
                      <w:ins w:id="928" w:author="Mykola Zhuravel" w:date="2024-04-29T09:30:00Z"/>
                    </w:rPr>
                  </w:pPr>
                  <w:ins w:id="929" w:author="Mykola Zhuravel" w:date="2024-04-29T09:30:00Z">
                    <w:r>
                      <w:t>Tables</w:t>
                    </w:r>
                  </w:ins>
                </w:p>
              </w:tc>
              <w:tc>
                <w:tcPr>
                  <w:tcW w:w="0" w:type="auto"/>
                  <w:hideMark/>
                </w:tcPr>
                <w:p w14:paraId="1486144D" w14:textId="77777777" w:rsidR="00740058" w:rsidRDefault="00740058">
                  <w:pPr>
                    <w:rPr>
                      <w:ins w:id="930" w:author="Mykola Zhuravel" w:date="2024-04-29T09:30:00Z"/>
                    </w:rPr>
                  </w:pPr>
                  <w:ins w:id="931" w:author="Mykola Zhuravel" w:date="2024-04-29T09:30:00Z">
                    <w:r>
                      <w:t xml:space="preserve">Il y aura 17 tables gamer en boite avec la place pour deux écrans, ils seront </w:t>
                    </w:r>
                    <w:proofErr w:type="gramStart"/>
                    <w:r>
                      <w:t>placées</w:t>
                    </w:r>
                    <w:proofErr w:type="gramEnd"/>
                    <w:r>
                      <w:t xml:space="preserve"> en groupes de 4, une table sera pour l'enseignant.</w:t>
                    </w:r>
                  </w:ins>
                </w:p>
              </w:tc>
            </w:tr>
            <w:tr w:rsidR="00740058" w14:paraId="79852056" w14:textId="77777777">
              <w:trPr>
                <w:ins w:id="932" w:author="Mykola Zhuravel" w:date="2024-04-29T09:30:00Z"/>
              </w:trPr>
              <w:tc>
                <w:tcPr>
                  <w:tcW w:w="0" w:type="auto"/>
                  <w:hideMark/>
                </w:tcPr>
                <w:p w14:paraId="15E0BDF7" w14:textId="77777777" w:rsidR="00740058" w:rsidRDefault="00740058">
                  <w:pPr>
                    <w:rPr>
                      <w:ins w:id="933" w:author="Mykola Zhuravel" w:date="2024-04-29T09:30:00Z"/>
                    </w:rPr>
                  </w:pPr>
                  <w:proofErr w:type="spellStart"/>
                  <w:ins w:id="934" w:author="Mykola Zhuravel" w:date="2024-04-29T09:30:00Z">
                    <w:r>
                      <w:t>Pillones</w:t>
                    </w:r>
                    <w:proofErr w:type="spellEnd"/>
                  </w:ins>
                </w:p>
              </w:tc>
              <w:tc>
                <w:tcPr>
                  <w:tcW w:w="0" w:type="auto"/>
                  <w:hideMark/>
                </w:tcPr>
                <w:p w14:paraId="69E461B4" w14:textId="77777777" w:rsidR="00740058" w:rsidRDefault="00740058">
                  <w:pPr>
                    <w:rPr>
                      <w:ins w:id="935" w:author="Mykola Zhuravel" w:date="2024-04-29T09:30:00Z"/>
                    </w:rPr>
                  </w:pPr>
                  <w:ins w:id="936" w:author="Mykola Zhuravel" w:date="2024-04-29T09:30:00Z">
                    <w:r>
                      <w:t xml:space="preserve">Il aura 4 </w:t>
                    </w:r>
                    <w:proofErr w:type="spellStart"/>
                    <w:r>
                      <w:t>pillones</w:t>
                    </w:r>
                    <w:proofErr w:type="spellEnd"/>
                    <w:r>
                      <w:t xml:space="preserve"> avec des prises </w:t>
                    </w:r>
                    <w:proofErr w:type="spellStart"/>
                    <w:r>
                      <w:t>electriques</w:t>
                    </w:r>
                    <w:proofErr w:type="spellEnd"/>
                    <w:r>
                      <w:t xml:space="preserve">, ils seront </w:t>
                    </w:r>
                    <w:proofErr w:type="gramStart"/>
                    <w:r>
                      <w:t>placées</w:t>
                    </w:r>
                    <w:proofErr w:type="gramEnd"/>
                    <w:r>
                      <w:t xml:space="preserve"> au milieu des groupes de 4 tables.</w:t>
                    </w:r>
                  </w:ins>
                </w:p>
              </w:tc>
            </w:tr>
            <w:tr w:rsidR="00740058" w14:paraId="142FE039" w14:textId="77777777">
              <w:trPr>
                <w:ins w:id="937" w:author="Mykola Zhuravel" w:date="2024-04-29T09:30:00Z"/>
              </w:trPr>
              <w:tc>
                <w:tcPr>
                  <w:tcW w:w="0" w:type="auto"/>
                  <w:hideMark/>
                </w:tcPr>
                <w:p w14:paraId="03367D4E" w14:textId="77777777" w:rsidR="00740058" w:rsidRDefault="00740058">
                  <w:pPr>
                    <w:rPr>
                      <w:ins w:id="938" w:author="Mykola Zhuravel" w:date="2024-04-29T09:30:00Z"/>
                    </w:rPr>
                  </w:pPr>
                  <w:ins w:id="939" w:author="Mykola Zhuravel" w:date="2024-04-29T09:30:00Z">
                    <w:r>
                      <w:t>TV</w:t>
                    </w:r>
                  </w:ins>
                </w:p>
              </w:tc>
              <w:tc>
                <w:tcPr>
                  <w:tcW w:w="0" w:type="auto"/>
                  <w:hideMark/>
                </w:tcPr>
                <w:p w14:paraId="5C71C8C4" w14:textId="77777777" w:rsidR="00740058" w:rsidRDefault="00740058">
                  <w:pPr>
                    <w:rPr>
                      <w:ins w:id="940" w:author="Mykola Zhuravel" w:date="2024-04-29T09:30:00Z"/>
                    </w:rPr>
                  </w:pPr>
                  <w:ins w:id="941" w:author="Mykola Zhuravel" w:date="2024-04-29T09:30:00Z">
                    <w:r>
                      <w:t>Il y aura un TV de 65 pouces au mur, derrière de la place de l'enseignant.</w:t>
                    </w:r>
                  </w:ins>
                </w:p>
              </w:tc>
            </w:tr>
            <w:tr w:rsidR="00740058" w14:paraId="3D27C305" w14:textId="77777777">
              <w:trPr>
                <w:ins w:id="942" w:author="Mykola Zhuravel" w:date="2024-04-29T09:30:00Z"/>
              </w:trPr>
              <w:tc>
                <w:tcPr>
                  <w:tcW w:w="0" w:type="auto"/>
                  <w:hideMark/>
                </w:tcPr>
                <w:p w14:paraId="0BB9AD19" w14:textId="77777777" w:rsidR="00740058" w:rsidRDefault="00740058">
                  <w:pPr>
                    <w:rPr>
                      <w:ins w:id="943" w:author="Mykola Zhuravel" w:date="2024-04-29T09:30:00Z"/>
                    </w:rPr>
                  </w:pPr>
                  <w:proofErr w:type="spellStart"/>
                  <w:ins w:id="944" w:author="Mykola Zhuravel" w:date="2024-04-29T09:30:00Z">
                    <w:r>
                      <w:t>Chaisses</w:t>
                    </w:r>
                    <w:proofErr w:type="spellEnd"/>
                  </w:ins>
                </w:p>
              </w:tc>
              <w:tc>
                <w:tcPr>
                  <w:tcW w:w="0" w:type="auto"/>
                  <w:hideMark/>
                </w:tcPr>
                <w:p w14:paraId="6D324902" w14:textId="77777777" w:rsidR="00740058" w:rsidRDefault="00740058">
                  <w:pPr>
                    <w:rPr>
                      <w:ins w:id="945" w:author="Mykola Zhuravel" w:date="2024-04-29T09:30:00Z"/>
                    </w:rPr>
                  </w:pPr>
                  <w:ins w:id="946" w:author="Mykola Zhuravel" w:date="2024-04-29T09:30:00Z">
                    <w:r>
                      <w:t xml:space="preserve">Il y aura 17 </w:t>
                    </w:r>
                    <w:proofErr w:type="spellStart"/>
                    <w:r>
                      <w:t>chaisses</w:t>
                    </w:r>
                    <w:proofErr w:type="spellEnd"/>
                    <w:r>
                      <w:t xml:space="preserve"> gamer, une pour chaque poste</w:t>
                    </w:r>
                  </w:ins>
                </w:p>
              </w:tc>
            </w:tr>
            <w:tr w:rsidR="00740058" w14:paraId="42CDECE6" w14:textId="77777777">
              <w:trPr>
                <w:ins w:id="947" w:author="Mykola Zhuravel" w:date="2024-04-29T09:30:00Z"/>
              </w:trPr>
              <w:tc>
                <w:tcPr>
                  <w:tcW w:w="0" w:type="auto"/>
                  <w:hideMark/>
                </w:tcPr>
                <w:p w14:paraId="397162DF" w14:textId="77777777" w:rsidR="00740058" w:rsidRDefault="00740058">
                  <w:pPr>
                    <w:rPr>
                      <w:ins w:id="948" w:author="Mykola Zhuravel" w:date="2024-04-29T09:30:00Z"/>
                    </w:rPr>
                  </w:pPr>
                  <w:ins w:id="949" w:author="Mykola Zhuravel" w:date="2024-04-29T09:30:00Z">
                    <w:r>
                      <w:t>Ecrans</w:t>
                    </w:r>
                  </w:ins>
                </w:p>
              </w:tc>
              <w:tc>
                <w:tcPr>
                  <w:tcW w:w="0" w:type="auto"/>
                  <w:hideMark/>
                </w:tcPr>
                <w:p w14:paraId="4DEAC680" w14:textId="77777777" w:rsidR="00740058" w:rsidRDefault="00740058">
                  <w:pPr>
                    <w:rPr>
                      <w:ins w:id="950" w:author="Mykola Zhuravel" w:date="2024-04-29T09:30:00Z"/>
                    </w:rPr>
                  </w:pPr>
                  <w:ins w:id="951" w:author="Mykola Zhuravel" w:date="2024-04-29T09:30:00Z">
                    <w:r>
                      <w:t xml:space="preserve">Il y aura deux écrans par poste de travail. Ils seront de 18 puces chacune et ils ne </w:t>
                    </w:r>
                    <w:proofErr w:type="spellStart"/>
                    <w:r>
                      <w:t>consumiront</w:t>
                    </w:r>
                    <w:proofErr w:type="spellEnd"/>
                    <w:r>
                      <w:t xml:space="preserve"> pas beaucoup </w:t>
                    </w:r>
                    <w:proofErr w:type="spellStart"/>
                    <w:r>
                      <w:t>d'energie</w:t>
                    </w:r>
                    <w:proofErr w:type="spellEnd"/>
                    <w:r>
                      <w:t>.</w:t>
                    </w:r>
                  </w:ins>
                </w:p>
              </w:tc>
            </w:tr>
            <w:tr w:rsidR="00740058" w14:paraId="0ACC89D4" w14:textId="77777777">
              <w:trPr>
                <w:ins w:id="952" w:author="Mykola Zhuravel" w:date="2024-04-29T09:30:00Z"/>
              </w:trPr>
              <w:tc>
                <w:tcPr>
                  <w:tcW w:w="0" w:type="auto"/>
                  <w:hideMark/>
                </w:tcPr>
                <w:p w14:paraId="71060992" w14:textId="77777777" w:rsidR="00740058" w:rsidRDefault="00740058">
                  <w:pPr>
                    <w:rPr>
                      <w:ins w:id="953" w:author="Mykola Zhuravel" w:date="2024-04-29T09:30:00Z"/>
                    </w:rPr>
                  </w:pPr>
                  <w:proofErr w:type="spellStart"/>
                  <w:ins w:id="954" w:author="Mykola Zhuravel" w:date="2024-04-29T09:30:00Z">
                    <w:r>
                      <w:t>PC's</w:t>
                    </w:r>
                    <w:proofErr w:type="spellEnd"/>
                  </w:ins>
                </w:p>
              </w:tc>
              <w:tc>
                <w:tcPr>
                  <w:tcW w:w="0" w:type="auto"/>
                  <w:hideMark/>
                </w:tcPr>
                <w:p w14:paraId="0FAA13F6" w14:textId="77777777" w:rsidR="00740058" w:rsidRDefault="00740058">
                  <w:pPr>
                    <w:rPr>
                      <w:ins w:id="955" w:author="Mykola Zhuravel" w:date="2024-04-29T09:30:00Z"/>
                    </w:rPr>
                  </w:pPr>
                  <w:ins w:id="956" w:author="Mykola Zhuravel" w:date="2024-04-29T09:30:00Z">
                    <w:r>
                      <w:t xml:space="preserve">Il y aura 17 </w:t>
                    </w:r>
                    <w:proofErr w:type="spellStart"/>
                    <w:r>
                      <w:t>PC's</w:t>
                    </w:r>
                    <w:proofErr w:type="spellEnd"/>
                    <w:r>
                      <w:t>, un PC par poste</w:t>
                    </w:r>
                  </w:ins>
                </w:p>
              </w:tc>
            </w:tr>
            <w:tr w:rsidR="00740058" w14:paraId="485F837C" w14:textId="77777777">
              <w:trPr>
                <w:ins w:id="957" w:author="Mykola Zhuravel" w:date="2024-04-29T09:30:00Z"/>
              </w:trPr>
              <w:tc>
                <w:tcPr>
                  <w:tcW w:w="0" w:type="auto"/>
                  <w:hideMark/>
                </w:tcPr>
                <w:p w14:paraId="63D04C1A" w14:textId="77777777" w:rsidR="00740058" w:rsidRDefault="00740058">
                  <w:pPr>
                    <w:rPr>
                      <w:ins w:id="958" w:author="Mykola Zhuravel" w:date="2024-04-29T09:30:00Z"/>
                    </w:rPr>
                  </w:pPr>
                  <w:proofErr w:type="spellStart"/>
                  <w:ins w:id="959" w:author="Mykola Zhuravel" w:date="2024-04-29T09:30:00Z">
                    <w:r>
                      <w:t>Fenetres</w:t>
                    </w:r>
                    <w:proofErr w:type="spellEnd"/>
                  </w:ins>
                </w:p>
              </w:tc>
              <w:tc>
                <w:tcPr>
                  <w:tcW w:w="0" w:type="auto"/>
                  <w:hideMark/>
                </w:tcPr>
                <w:p w14:paraId="4904633A" w14:textId="77777777" w:rsidR="00740058" w:rsidRDefault="00740058">
                  <w:pPr>
                    <w:rPr>
                      <w:ins w:id="960" w:author="Mykola Zhuravel" w:date="2024-04-29T09:30:00Z"/>
                    </w:rPr>
                  </w:pPr>
                  <w:ins w:id="961" w:author="Mykola Zhuravel" w:date="2024-04-29T09:30:00Z">
                    <w:r>
                      <w:t xml:space="preserve">Il y aura deux grandes </w:t>
                    </w:r>
                    <w:proofErr w:type="spellStart"/>
                    <w:r>
                      <w:t>fenetres</w:t>
                    </w:r>
                    <w:proofErr w:type="spellEnd"/>
                  </w:ins>
                </w:p>
              </w:tc>
            </w:tr>
            <w:tr w:rsidR="00740058" w14:paraId="21D66169" w14:textId="77777777">
              <w:trPr>
                <w:ins w:id="962" w:author="Mykola Zhuravel" w:date="2024-04-29T09:30:00Z"/>
              </w:trPr>
              <w:tc>
                <w:tcPr>
                  <w:tcW w:w="0" w:type="auto"/>
                  <w:hideMark/>
                </w:tcPr>
                <w:p w14:paraId="1343F69B" w14:textId="77777777" w:rsidR="00740058" w:rsidRDefault="00740058">
                  <w:pPr>
                    <w:rPr>
                      <w:ins w:id="963" w:author="Mykola Zhuravel" w:date="2024-04-29T09:30:00Z"/>
                    </w:rPr>
                  </w:pPr>
                  <w:ins w:id="964" w:author="Mykola Zhuravel" w:date="2024-04-29T09:30:00Z">
                    <w:r>
                      <w:t>Tapis</w:t>
                    </w:r>
                  </w:ins>
                </w:p>
              </w:tc>
              <w:tc>
                <w:tcPr>
                  <w:tcW w:w="0" w:type="auto"/>
                  <w:hideMark/>
                </w:tcPr>
                <w:p w14:paraId="31584185" w14:textId="77777777" w:rsidR="00740058" w:rsidRDefault="00740058">
                  <w:pPr>
                    <w:rPr>
                      <w:ins w:id="965" w:author="Mykola Zhuravel" w:date="2024-04-29T09:30:00Z"/>
                    </w:rPr>
                  </w:pPr>
                  <w:ins w:id="966" w:author="Mykola Zhuravel" w:date="2024-04-29T09:30:00Z">
                    <w:r>
                      <w:t>Il y aura un grand tapis dans la salle</w:t>
                    </w:r>
                  </w:ins>
                </w:p>
              </w:tc>
            </w:tr>
            <w:tr w:rsidR="00740058" w14:paraId="1974CB3F" w14:textId="77777777">
              <w:trPr>
                <w:ins w:id="967" w:author="Mykola Zhuravel" w:date="2024-04-29T09:30:00Z"/>
              </w:trPr>
              <w:tc>
                <w:tcPr>
                  <w:tcW w:w="0" w:type="auto"/>
                  <w:hideMark/>
                </w:tcPr>
                <w:p w14:paraId="3863C7AC" w14:textId="77777777" w:rsidR="00740058" w:rsidRDefault="00740058">
                  <w:pPr>
                    <w:rPr>
                      <w:ins w:id="968" w:author="Mykola Zhuravel" w:date="2024-04-29T09:30:00Z"/>
                    </w:rPr>
                  </w:pPr>
                  <w:ins w:id="969" w:author="Mykola Zhuravel" w:date="2024-04-29T09:30:00Z">
                    <w:r>
                      <w:t>Etagère</w:t>
                    </w:r>
                  </w:ins>
                </w:p>
              </w:tc>
              <w:tc>
                <w:tcPr>
                  <w:tcW w:w="0" w:type="auto"/>
                  <w:hideMark/>
                </w:tcPr>
                <w:p w14:paraId="66EFD2BF" w14:textId="77777777" w:rsidR="00740058" w:rsidRDefault="00740058">
                  <w:pPr>
                    <w:rPr>
                      <w:ins w:id="970" w:author="Mykola Zhuravel" w:date="2024-04-29T09:30:00Z"/>
                    </w:rPr>
                  </w:pPr>
                  <w:ins w:id="971" w:author="Mykola Zhuravel" w:date="2024-04-29T09:30:00Z">
                    <w:r>
                      <w:t xml:space="preserve">Il y aura </w:t>
                    </w:r>
                    <w:proofErr w:type="gramStart"/>
                    <w:r>
                      <w:t>un étagère</w:t>
                    </w:r>
                    <w:proofErr w:type="gramEnd"/>
                    <w:r>
                      <w:t xml:space="preserve"> pour les chaussures.</w:t>
                    </w:r>
                  </w:ins>
                </w:p>
              </w:tc>
            </w:tr>
            <w:tr w:rsidR="00740058" w14:paraId="0FADE16F" w14:textId="77777777">
              <w:trPr>
                <w:ins w:id="972" w:author="Mykola Zhuravel" w:date="2024-04-29T09:30:00Z"/>
              </w:trPr>
              <w:tc>
                <w:tcPr>
                  <w:tcW w:w="0" w:type="auto"/>
                  <w:hideMark/>
                </w:tcPr>
                <w:p w14:paraId="30A5EBE8" w14:textId="77777777" w:rsidR="00740058" w:rsidRDefault="00740058">
                  <w:pPr>
                    <w:rPr>
                      <w:ins w:id="973" w:author="Mykola Zhuravel" w:date="2024-04-29T09:30:00Z"/>
                    </w:rPr>
                  </w:pPr>
                  <w:ins w:id="974" w:author="Mykola Zhuravel" w:date="2024-04-29T09:30:00Z">
                    <w:r>
                      <w:t>Porte-manteaux</w:t>
                    </w:r>
                  </w:ins>
                </w:p>
              </w:tc>
              <w:tc>
                <w:tcPr>
                  <w:tcW w:w="0" w:type="auto"/>
                  <w:hideMark/>
                </w:tcPr>
                <w:p w14:paraId="6857E9B6" w14:textId="77777777" w:rsidR="00740058" w:rsidRDefault="00740058">
                  <w:pPr>
                    <w:rPr>
                      <w:ins w:id="975" w:author="Mykola Zhuravel" w:date="2024-04-29T09:30:00Z"/>
                    </w:rPr>
                  </w:pPr>
                  <w:ins w:id="976" w:author="Mykola Zhuravel" w:date="2024-04-29T09:30:00Z">
                    <w:r>
                      <w:t xml:space="preserve">Il y aura un </w:t>
                    </w:r>
                    <w:proofErr w:type="spellStart"/>
                    <w:r>
                      <w:t>porte-manteux</w:t>
                    </w:r>
                    <w:proofErr w:type="spellEnd"/>
                    <w:r>
                      <w:t xml:space="preserve"> tout au fond de la classe, au coin.</w:t>
                    </w:r>
                  </w:ins>
                </w:p>
              </w:tc>
            </w:tr>
          </w:tbl>
          <w:p w14:paraId="1CAE0B89" w14:textId="77777777" w:rsidR="00740058" w:rsidRDefault="00740058">
            <w:pPr>
              <w:rPr>
                <w:ins w:id="977" w:author="Mykola Zhuravel" w:date="2024-04-29T09:30:00Z"/>
                <w:rFonts w:ascii="Calibri" w:eastAsia="Calibri" w:hAnsi="Calibri" w:cs="Calibri"/>
              </w:rPr>
            </w:pPr>
          </w:p>
        </w:tc>
      </w:tr>
    </w:tbl>
    <w:p w14:paraId="1DA78970" w14:textId="77777777" w:rsidR="00740058" w:rsidRDefault="00740058" w:rsidP="00740058">
      <w:pPr>
        <w:rPr>
          <w:ins w:id="978" w:author="Mykola Zhuravel" w:date="2024-04-29T09:30:00Z"/>
          <w:rFonts w:ascii="Calibri" w:eastAsia="Calibri" w:hAnsi="Calibri" w:cs="Calibri"/>
        </w:rPr>
      </w:pPr>
    </w:p>
    <w:p w14:paraId="3F505DF0" w14:textId="77777777" w:rsidR="00740058" w:rsidRDefault="00740058" w:rsidP="00740058">
      <w:pPr>
        <w:pStyle w:val="Titre3"/>
        <w:rPr>
          <w:ins w:id="979" w:author="Mykola Zhuravel" w:date="2024-04-29T09:30:00Z"/>
        </w:rPr>
      </w:pPr>
      <w:ins w:id="980" w:author="Mykola Zhuravel" w:date="2024-04-29T09:30:00Z">
        <w:r>
          <w:t>Salle de classe 2ème étage D13</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25E88EDE" w14:textId="77777777" w:rsidTr="00740058">
        <w:trPr>
          <w:ins w:id="981"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09308846" w14:textId="77777777" w:rsidR="00740058" w:rsidRDefault="00740058">
            <w:pPr>
              <w:rPr>
                <w:ins w:id="982" w:author="Mykola Zhuravel" w:date="2024-04-29T09:30:00Z"/>
              </w:rPr>
            </w:pPr>
            <w:ins w:id="983" w:author="Mykola Zhuravel" w:date="2024-04-29T09:30:00Z">
              <w:r>
                <w:t xml:space="preserve">En tant qu'élève Je veux une salle de classe au 2ème </w:t>
              </w:r>
              <w:proofErr w:type="gramStart"/>
              <w:r>
                <w:t>étage  Pour</w:t>
              </w:r>
              <w:proofErr w:type="gramEnd"/>
              <w:r>
                <w:t xml:space="preserve"> les cours d'informatique</w:t>
              </w:r>
            </w:ins>
          </w:p>
        </w:tc>
      </w:tr>
      <w:tr w:rsidR="00740058" w14:paraId="1E44118E" w14:textId="77777777" w:rsidTr="00740058">
        <w:trPr>
          <w:ins w:id="984"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65BD9F48" w14:textId="77777777" w:rsidR="00740058" w:rsidRDefault="00740058">
            <w:pPr>
              <w:jc w:val="center"/>
              <w:rPr>
                <w:ins w:id="985" w:author="Mykola Zhuravel" w:date="2024-04-29T09:30:00Z"/>
              </w:rPr>
            </w:pPr>
            <w:ins w:id="986" w:author="Mykola Zhuravel" w:date="2024-04-29T09:30:00Z">
              <w:r>
                <w:t xml:space="preserve">Tests </w:t>
              </w:r>
              <w:proofErr w:type="gramStart"/>
              <w:r>
                <w:t>d'acceptance:</w:t>
              </w:r>
              <w:proofErr w:type="gramEnd"/>
              <w:r>
                <w:t xml:space="preserve"> </w:t>
              </w:r>
            </w:ins>
          </w:p>
          <w:tbl>
            <w:tblPr>
              <w:tblW w:w="0" w:type="auto"/>
              <w:tblCellMar>
                <w:left w:w="10" w:type="dxa"/>
                <w:right w:w="10" w:type="dxa"/>
              </w:tblCellMar>
              <w:tblLook w:val="04A0" w:firstRow="1" w:lastRow="0" w:firstColumn="1" w:lastColumn="0" w:noHBand="0" w:noVBand="1"/>
            </w:tblPr>
            <w:tblGrid>
              <w:gridCol w:w="1373"/>
              <w:gridCol w:w="7667"/>
            </w:tblGrid>
            <w:tr w:rsidR="00740058" w14:paraId="018DC0AA" w14:textId="77777777">
              <w:trPr>
                <w:ins w:id="987" w:author="Mykola Zhuravel" w:date="2024-04-29T09:30:00Z"/>
              </w:trPr>
              <w:tc>
                <w:tcPr>
                  <w:tcW w:w="0" w:type="auto"/>
                  <w:hideMark/>
                </w:tcPr>
                <w:p w14:paraId="369475AF" w14:textId="77777777" w:rsidR="00740058" w:rsidRDefault="00740058">
                  <w:pPr>
                    <w:rPr>
                      <w:ins w:id="988" w:author="Mykola Zhuravel" w:date="2024-04-29T09:30:00Z"/>
                    </w:rPr>
                  </w:pPr>
                  <w:ins w:id="989" w:author="Mykola Zhuravel" w:date="2024-04-29T09:30:00Z">
                    <w:r>
                      <w:t>Tables</w:t>
                    </w:r>
                  </w:ins>
                </w:p>
              </w:tc>
              <w:tc>
                <w:tcPr>
                  <w:tcW w:w="0" w:type="auto"/>
                  <w:hideMark/>
                </w:tcPr>
                <w:p w14:paraId="78737CF5" w14:textId="77777777" w:rsidR="00740058" w:rsidRDefault="00740058">
                  <w:pPr>
                    <w:rPr>
                      <w:ins w:id="990" w:author="Mykola Zhuravel" w:date="2024-04-29T09:30:00Z"/>
                    </w:rPr>
                  </w:pPr>
                  <w:ins w:id="991" w:author="Mykola Zhuravel" w:date="2024-04-29T09:30:00Z">
                    <w:r>
                      <w:t xml:space="preserve">Il y aura 17 tables en boite, ils seront </w:t>
                    </w:r>
                    <w:proofErr w:type="gramStart"/>
                    <w:r>
                      <w:t>placées</w:t>
                    </w:r>
                    <w:proofErr w:type="gramEnd"/>
                    <w:r>
                      <w:t xml:space="preserve"> en groupes de 4, une table sera pour l'enseignant.</w:t>
                    </w:r>
                  </w:ins>
                </w:p>
              </w:tc>
            </w:tr>
            <w:tr w:rsidR="00740058" w14:paraId="7D464218" w14:textId="77777777">
              <w:trPr>
                <w:ins w:id="992" w:author="Mykola Zhuravel" w:date="2024-04-29T09:30:00Z"/>
              </w:trPr>
              <w:tc>
                <w:tcPr>
                  <w:tcW w:w="0" w:type="auto"/>
                  <w:hideMark/>
                </w:tcPr>
                <w:p w14:paraId="3624DE66" w14:textId="77777777" w:rsidR="00740058" w:rsidRDefault="00740058">
                  <w:pPr>
                    <w:rPr>
                      <w:ins w:id="993" w:author="Mykola Zhuravel" w:date="2024-04-29T09:30:00Z"/>
                    </w:rPr>
                  </w:pPr>
                  <w:proofErr w:type="spellStart"/>
                  <w:ins w:id="994" w:author="Mykola Zhuravel" w:date="2024-04-29T09:30:00Z">
                    <w:r>
                      <w:t>Pillones</w:t>
                    </w:r>
                    <w:proofErr w:type="spellEnd"/>
                  </w:ins>
                </w:p>
              </w:tc>
              <w:tc>
                <w:tcPr>
                  <w:tcW w:w="0" w:type="auto"/>
                  <w:hideMark/>
                </w:tcPr>
                <w:p w14:paraId="3F74C214" w14:textId="77777777" w:rsidR="00740058" w:rsidRDefault="00740058">
                  <w:pPr>
                    <w:rPr>
                      <w:ins w:id="995" w:author="Mykola Zhuravel" w:date="2024-04-29T09:30:00Z"/>
                    </w:rPr>
                  </w:pPr>
                  <w:ins w:id="996" w:author="Mykola Zhuravel" w:date="2024-04-29T09:30:00Z">
                    <w:r>
                      <w:t xml:space="preserve">Il aura 4 </w:t>
                    </w:r>
                    <w:proofErr w:type="spellStart"/>
                    <w:r>
                      <w:t>pillones</w:t>
                    </w:r>
                    <w:proofErr w:type="spellEnd"/>
                    <w:r>
                      <w:t xml:space="preserve"> avec des prises </w:t>
                    </w:r>
                    <w:proofErr w:type="spellStart"/>
                    <w:r>
                      <w:t>electriques</w:t>
                    </w:r>
                    <w:proofErr w:type="spellEnd"/>
                    <w:r>
                      <w:t xml:space="preserve">, ils seront </w:t>
                    </w:r>
                    <w:proofErr w:type="gramStart"/>
                    <w:r>
                      <w:t>placées</w:t>
                    </w:r>
                    <w:proofErr w:type="gramEnd"/>
                    <w:r>
                      <w:t xml:space="preserve"> au milieu des groupes de 4 tables.</w:t>
                    </w:r>
                  </w:ins>
                </w:p>
              </w:tc>
            </w:tr>
            <w:tr w:rsidR="00740058" w14:paraId="1012B4F9" w14:textId="77777777">
              <w:trPr>
                <w:ins w:id="997" w:author="Mykola Zhuravel" w:date="2024-04-29T09:30:00Z"/>
              </w:trPr>
              <w:tc>
                <w:tcPr>
                  <w:tcW w:w="0" w:type="auto"/>
                  <w:hideMark/>
                </w:tcPr>
                <w:p w14:paraId="0B6281D7" w14:textId="77777777" w:rsidR="00740058" w:rsidRDefault="00740058">
                  <w:pPr>
                    <w:rPr>
                      <w:ins w:id="998" w:author="Mykola Zhuravel" w:date="2024-04-29T09:30:00Z"/>
                    </w:rPr>
                  </w:pPr>
                  <w:ins w:id="999" w:author="Mykola Zhuravel" w:date="2024-04-29T09:30:00Z">
                    <w:r>
                      <w:t>TV</w:t>
                    </w:r>
                  </w:ins>
                </w:p>
              </w:tc>
              <w:tc>
                <w:tcPr>
                  <w:tcW w:w="0" w:type="auto"/>
                  <w:hideMark/>
                </w:tcPr>
                <w:p w14:paraId="5D1BD6F7" w14:textId="77777777" w:rsidR="00740058" w:rsidRDefault="00740058">
                  <w:pPr>
                    <w:rPr>
                      <w:ins w:id="1000" w:author="Mykola Zhuravel" w:date="2024-04-29T09:30:00Z"/>
                    </w:rPr>
                  </w:pPr>
                  <w:ins w:id="1001" w:author="Mykola Zhuravel" w:date="2024-04-29T09:30:00Z">
                    <w:r>
                      <w:t>Il y aura un TV de 65 pouces au mur, derrière de la place de l'enseignant.</w:t>
                    </w:r>
                  </w:ins>
                </w:p>
              </w:tc>
            </w:tr>
            <w:tr w:rsidR="00740058" w14:paraId="1F788A31" w14:textId="77777777">
              <w:trPr>
                <w:ins w:id="1002" w:author="Mykola Zhuravel" w:date="2024-04-29T09:30:00Z"/>
              </w:trPr>
              <w:tc>
                <w:tcPr>
                  <w:tcW w:w="0" w:type="auto"/>
                  <w:hideMark/>
                </w:tcPr>
                <w:p w14:paraId="38B575DF" w14:textId="77777777" w:rsidR="00740058" w:rsidRDefault="00740058">
                  <w:pPr>
                    <w:rPr>
                      <w:ins w:id="1003" w:author="Mykola Zhuravel" w:date="2024-04-29T09:30:00Z"/>
                    </w:rPr>
                  </w:pPr>
                  <w:proofErr w:type="spellStart"/>
                  <w:ins w:id="1004" w:author="Mykola Zhuravel" w:date="2024-04-29T09:30:00Z">
                    <w:r>
                      <w:t>Chaisses</w:t>
                    </w:r>
                    <w:proofErr w:type="spellEnd"/>
                  </w:ins>
                </w:p>
              </w:tc>
              <w:tc>
                <w:tcPr>
                  <w:tcW w:w="0" w:type="auto"/>
                  <w:hideMark/>
                </w:tcPr>
                <w:p w14:paraId="2477B572" w14:textId="77777777" w:rsidR="00740058" w:rsidRDefault="00740058">
                  <w:pPr>
                    <w:rPr>
                      <w:ins w:id="1005" w:author="Mykola Zhuravel" w:date="2024-04-29T09:30:00Z"/>
                    </w:rPr>
                  </w:pPr>
                  <w:ins w:id="1006" w:author="Mykola Zhuravel" w:date="2024-04-29T09:30:00Z">
                    <w:r>
                      <w:t xml:space="preserve">Il y aura 17 </w:t>
                    </w:r>
                    <w:proofErr w:type="spellStart"/>
                    <w:r>
                      <w:t>chaisses</w:t>
                    </w:r>
                    <w:proofErr w:type="spellEnd"/>
                    <w:r>
                      <w:t>, une pour chaque poste</w:t>
                    </w:r>
                  </w:ins>
                </w:p>
              </w:tc>
            </w:tr>
            <w:tr w:rsidR="00740058" w14:paraId="035F4DF1" w14:textId="77777777">
              <w:trPr>
                <w:ins w:id="1007" w:author="Mykola Zhuravel" w:date="2024-04-29T09:30:00Z"/>
              </w:trPr>
              <w:tc>
                <w:tcPr>
                  <w:tcW w:w="0" w:type="auto"/>
                  <w:hideMark/>
                </w:tcPr>
                <w:p w14:paraId="6E5A40FB" w14:textId="77777777" w:rsidR="00740058" w:rsidRDefault="00740058">
                  <w:pPr>
                    <w:rPr>
                      <w:ins w:id="1008" w:author="Mykola Zhuravel" w:date="2024-04-29T09:30:00Z"/>
                    </w:rPr>
                  </w:pPr>
                  <w:ins w:id="1009" w:author="Mykola Zhuravel" w:date="2024-04-29T09:30:00Z">
                    <w:r>
                      <w:t>Ecrans</w:t>
                    </w:r>
                  </w:ins>
                </w:p>
              </w:tc>
              <w:tc>
                <w:tcPr>
                  <w:tcW w:w="0" w:type="auto"/>
                  <w:hideMark/>
                </w:tcPr>
                <w:p w14:paraId="177BCC74" w14:textId="77777777" w:rsidR="00740058" w:rsidRDefault="00740058">
                  <w:pPr>
                    <w:rPr>
                      <w:ins w:id="1010" w:author="Mykola Zhuravel" w:date="2024-04-29T09:30:00Z"/>
                    </w:rPr>
                  </w:pPr>
                  <w:ins w:id="1011" w:author="Mykola Zhuravel" w:date="2024-04-29T09:30:00Z">
                    <w:r>
                      <w:t xml:space="preserve">Il y aura deux écrans par poste de travail. Ils seront de 18 puces chacune et ils ne </w:t>
                    </w:r>
                    <w:proofErr w:type="spellStart"/>
                    <w:r>
                      <w:t>consumiront</w:t>
                    </w:r>
                    <w:proofErr w:type="spellEnd"/>
                    <w:r>
                      <w:t xml:space="preserve"> pas beaucoup </w:t>
                    </w:r>
                    <w:proofErr w:type="spellStart"/>
                    <w:r>
                      <w:t>d'energie</w:t>
                    </w:r>
                    <w:proofErr w:type="spellEnd"/>
                    <w:r>
                      <w:t>.</w:t>
                    </w:r>
                  </w:ins>
                </w:p>
              </w:tc>
            </w:tr>
            <w:tr w:rsidR="00740058" w14:paraId="71B51067" w14:textId="77777777">
              <w:trPr>
                <w:ins w:id="1012" w:author="Mykola Zhuravel" w:date="2024-04-29T09:30:00Z"/>
              </w:trPr>
              <w:tc>
                <w:tcPr>
                  <w:tcW w:w="0" w:type="auto"/>
                  <w:hideMark/>
                </w:tcPr>
                <w:p w14:paraId="7A3DDB2F" w14:textId="77777777" w:rsidR="00740058" w:rsidRDefault="00740058">
                  <w:pPr>
                    <w:rPr>
                      <w:ins w:id="1013" w:author="Mykola Zhuravel" w:date="2024-04-29T09:30:00Z"/>
                    </w:rPr>
                  </w:pPr>
                  <w:proofErr w:type="spellStart"/>
                  <w:ins w:id="1014" w:author="Mykola Zhuravel" w:date="2024-04-29T09:30:00Z">
                    <w:r>
                      <w:t>PC's</w:t>
                    </w:r>
                    <w:proofErr w:type="spellEnd"/>
                  </w:ins>
                </w:p>
              </w:tc>
              <w:tc>
                <w:tcPr>
                  <w:tcW w:w="0" w:type="auto"/>
                  <w:hideMark/>
                </w:tcPr>
                <w:p w14:paraId="320E829A" w14:textId="77777777" w:rsidR="00740058" w:rsidRDefault="00740058">
                  <w:pPr>
                    <w:rPr>
                      <w:ins w:id="1015" w:author="Mykola Zhuravel" w:date="2024-04-29T09:30:00Z"/>
                    </w:rPr>
                  </w:pPr>
                  <w:ins w:id="1016" w:author="Mykola Zhuravel" w:date="2024-04-29T09:30:00Z">
                    <w:r>
                      <w:t xml:space="preserve">Il y aura 17 </w:t>
                    </w:r>
                    <w:proofErr w:type="spellStart"/>
                    <w:r>
                      <w:t>PC's</w:t>
                    </w:r>
                    <w:proofErr w:type="spellEnd"/>
                    <w:r>
                      <w:t>, un PC par poste</w:t>
                    </w:r>
                  </w:ins>
                </w:p>
              </w:tc>
            </w:tr>
            <w:tr w:rsidR="00740058" w14:paraId="477B0B01" w14:textId="77777777">
              <w:trPr>
                <w:ins w:id="1017" w:author="Mykola Zhuravel" w:date="2024-04-29T09:30:00Z"/>
              </w:trPr>
              <w:tc>
                <w:tcPr>
                  <w:tcW w:w="0" w:type="auto"/>
                  <w:hideMark/>
                </w:tcPr>
                <w:p w14:paraId="4A43440A" w14:textId="77777777" w:rsidR="00740058" w:rsidRDefault="00740058">
                  <w:pPr>
                    <w:rPr>
                      <w:ins w:id="1018" w:author="Mykola Zhuravel" w:date="2024-04-29T09:30:00Z"/>
                    </w:rPr>
                  </w:pPr>
                  <w:proofErr w:type="spellStart"/>
                  <w:ins w:id="1019" w:author="Mykola Zhuravel" w:date="2024-04-29T09:30:00Z">
                    <w:r>
                      <w:t>Fenetres</w:t>
                    </w:r>
                    <w:proofErr w:type="spellEnd"/>
                  </w:ins>
                </w:p>
              </w:tc>
              <w:tc>
                <w:tcPr>
                  <w:tcW w:w="0" w:type="auto"/>
                  <w:hideMark/>
                </w:tcPr>
                <w:p w14:paraId="119620F5" w14:textId="77777777" w:rsidR="00740058" w:rsidRDefault="00740058">
                  <w:pPr>
                    <w:rPr>
                      <w:ins w:id="1020" w:author="Mykola Zhuravel" w:date="2024-04-29T09:30:00Z"/>
                    </w:rPr>
                  </w:pPr>
                  <w:ins w:id="1021" w:author="Mykola Zhuravel" w:date="2024-04-29T09:30:00Z">
                    <w:r>
                      <w:t xml:space="preserve">Il y aura deux grandes </w:t>
                    </w:r>
                    <w:proofErr w:type="spellStart"/>
                    <w:r>
                      <w:t>fenetres</w:t>
                    </w:r>
                    <w:proofErr w:type="spellEnd"/>
                  </w:ins>
                </w:p>
              </w:tc>
            </w:tr>
            <w:tr w:rsidR="00740058" w14:paraId="5A3BB96C" w14:textId="77777777">
              <w:trPr>
                <w:ins w:id="1022" w:author="Mykola Zhuravel" w:date="2024-04-29T09:30:00Z"/>
              </w:trPr>
              <w:tc>
                <w:tcPr>
                  <w:tcW w:w="0" w:type="auto"/>
                  <w:hideMark/>
                </w:tcPr>
                <w:p w14:paraId="56620173" w14:textId="77777777" w:rsidR="00740058" w:rsidRDefault="00740058">
                  <w:pPr>
                    <w:rPr>
                      <w:ins w:id="1023" w:author="Mykola Zhuravel" w:date="2024-04-29T09:30:00Z"/>
                    </w:rPr>
                  </w:pPr>
                  <w:ins w:id="1024" w:author="Mykola Zhuravel" w:date="2024-04-29T09:30:00Z">
                    <w:r>
                      <w:t>Tapis</w:t>
                    </w:r>
                  </w:ins>
                </w:p>
              </w:tc>
              <w:tc>
                <w:tcPr>
                  <w:tcW w:w="0" w:type="auto"/>
                  <w:hideMark/>
                </w:tcPr>
                <w:p w14:paraId="08DE7BB0" w14:textId="77777777" w:rsidR="00740058" w:rsidRDefault="00740058">
                  <w:pPr>
                    <w:rPr>
                      <w:ins w:id="1025" w:author="Mykola Zhuravel" w:date="2024-04-29T09:30:00Z"/>
                    </w:rPr>
                  </w:pPr>
                  <w:ins w:id="1026" w:author="Mykola Zhuravel" w:date="2024-04-29T09:30:00Z">
                    <w:r>
                      <w:t>Il y aura un grand tapis dans la salle</w:t>
                    </w:r>
                  </w:ins>
                </w:p>
              </w:tc>
            </w:tr>
            <w:tr w:rsidR="00740058" w14:paraId="72D33F56" w14:textId="77777777">
              <w:trPr>
                <w:ins w:id="1027" w:author="Mykola Zhuravel" w:date="2024-04-29T09:30:00Z"/>
              </w:trPr>
              <w:tc>
                <w:tcPr>
                  <w:tcW w:w="0" w:type="auto"/>
                  <w:hideMark/>
                </w:tcPr>
                <w:p w14:paraId="40453DB3" w14:textId="77777777" w:rsidR="00740058" w:rsidRDefault="00740058">
                  <w:pPr>
                    <w:rPr>
                      <w:ins w:id="1028" w:author="Mykola Zhuravel" w:date="2024-04-29T09:30:00Z"/>
                    </w:rPr>
                  </w:pPr>
                  <w:ins w:id="1029" w:author="Mykola Zhuravel" w:date="2024-04-29T09:30:00Z">
                    <w:r>
                      <w:t>Etagère</w:t>
                    </w:r>
                  </w:ins>
                </w:p>
              </w:tc>
              <w:tc>
                <w:tcPr>
                  <w:tcW w:w="0" w:type="auto"/>
                  <w:hideMark/>
                </w:tcPr>
                <w:p w14:paraId="3B5CD139" w14:textId="77777777" w:rsidR="00740058" w:rsidRDefault="00740058">
                  <w:pPr>
                    <w:rPr>
                      <w:ins w:id="1030" w:author="Mykola Zhuravel" w:date="2024-04-29T09:30:00Z"/>
                    </w:rPr>
                  </w:pPr>
                  <w:ins w:id="1031" w:author="Mykola Zhuravel" w:date="2024-04-29T09:30:00Z">
                    <w:r>
                      <w:t xml:space="preserve">Il y aura </w:t>
                    </w:r>
                    <w:proofErr w:type="gramStart"/>
                    <w:r>
                      <w:t>un étagère</w:t>
                    </w:r>
                    <w:proofErr w:type="gramEnd"/>
                    <w:r>
                      <w:t xml:space="preserve"> pour les chaussures.</w:t>
                    </w:r>
                  </w:ins>
                </w:p>
              </w:tc>
            </w:tr>
            <w:tr w:rsidR="00740058" w14:paraId="50F9F1EF" w14:textId="77777777">
              <w:trPr>
                <w:ins w:id="1032" w:author="Mykola Zhuravel" w:date="2024-04-29T09:30:00Z"/>
              </w:trPr>
              <w:tc>
                <w:tcPr>
                  <w:tcW w:w="0" w:type="auto"/>
                  <w:hideMark/>
                </w:tcPr>
                <w:p w14:paraId="2D31B8F5" w14:textId="77777777" w:rsidR="00740058" w:rsidRDefault="00740058">
                  <w:pPr>
                    <w:rPr>
                      <w:ins w:id="1033" w:author="Mykola Zhuravel" w:date="2024-04-29T09:30:00Z"/>
                    </w:rPr>
                  </w:pPr>
                  <w:ins w:id="1034" w:author="Mykola Zhuravel" w:date="2024-04-29T09:30:00Z">
                    <w:r>
                      <w:t>Porte-manteaux</w:t>
                    </w:r>
                  </w:ins>
                </w:p>
              </w:tc>
              <w:tc>
                <w:tcPr>
                  <w:tcW w:w="0" w:type="auto"/>
                  <w:hideMark/>
                </w:tcPr>
                <w:p w14:paraId="67916C70" w14:textId="77777777" w:rsidR="00740058" w:rsidRDefault="00740058">
                  <w:pPr>
                    <w:rPr>
                      <w:ins w:id="1035" w:author="Mykola Zhuravel" w:date="2024-04-29T09:30:00Z"/>
                    </w:rPr>
                  </w:pPr>
                  <w:ins w:id="1036" w:author="Mykola Zhuravel" w:date="2024-04-29T09:30:00Z">
                    <w:r>
                      <w:t xml:space="preserve">Il y aura un </w:t>
                    </w:r>
                    <w:proofErr w:type="spellStart"/>
                    <w:r>
                      <w:t>porte-manteux</w:t>
                    </w:r>
                    <w:proofErr w:type="spellEnd"/>
                    <w:r>
                      <w:t xml:space="preserve"> tout au fond de la classe, au coin.</w:t>
                    </w:r>
                  </w:ins>
                </w:p>
              </w:tc>
            </w:tr>
          </w:tbl>
          <w:p w14:paraId="1FC33139" w14:textId="77777777" w:rsidR="00740058" w:rsidRDefault="00740058">
            <w:pPr>
              <w:rPr>
                <w:ins w:id="1037" w:author="Mykola Zhuravel" w:date="2024-04-29T09:30:00Z"/>
                <w:rFonts w:ascii="Calibri" w:eastAsia="Calibri" w:hAnsi="Calibri" w:cs="Calibri"/>
              </w:rPr>
            </w:pPr>
          </w:p>
        </w:tc>
      </w:tr>
    </w:tbl>
    <w:p w14:paraId="346230C1" w14:textId="77777777" w:rsidR="00740058" w:rsidRDefault="00740058" w:rsidP="00740058">
      <w:pPr>
        <w:rPr>
          <w:ins w:id="1038" w:author="Mykola Zhuravel" w:date="2024-04-29T09:30:00Z"/>
          <w:rFonts w:ascii="Calibri" w:eastAsia="Calibri" w:hAnsi="Calibri" w:cs="Calibri"/>
        </w:rPr>
      </w:pPr>
    </w:p>
    <w:p w14:paraId="35F5307C" w14:textId="77777777" w:rsidR="00740058" w:rsidRDefault="00740058" w:rsidP="00740058">
      <w:pPr>
        <w:pStyle w:val="Titre3"/>
        <w:rPr>
          <w:ins w:id="1039" w:author="Mykola Zhuravel" w:date="2024-04-29T09:30:00Z"/>
        </w:rPr>
      </w:pPr>
      <w:ins w:id="1040" w:author="Mykola Zhuravel" w:date="2024-04-29T09:30:00Z">
        <w:r>
          <w:t>Salle de classe 2ème étage D16</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740058" w14:paraId="4F28DB6F" w14:textId="77777777" w:rsidTr="00740058">
        <w:trPr>
          <w:ins w:id="1041"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1A51CCC2" w14:textId="77777777" w:rsidR="00740058" w:rsidRDefault="00740058">
            <w:pPr>
              <w:rPr>
                <w:ins w:id="1042" w:author="Mykola Zhuravel" w:date="2024-04-29T09:30:00Z"/>
              </w:rPr>
            </w:pPr>
            <w:ins w:id="1043" w:author="Mykola Zhuravel" w:date="2024-04-29T09:30:00Z">
              <w:r>
                <w:t xml:space="preserve">En tant qu'élève Je veux une salle de classe au 2ème </w:t>
              </w:r>
              <w:proofErr w:type="gramStart"/>
              <w:r>
                <w:t>étage  Pour</w:t>
              </w:r>
              <w:proofErr w:type="gramEnd"/>
              <w:r>
                <w:t xml:space="preserve"> les cours d'informatique</w:t>
              </w:r>
            </w:ins>
          </w:p>
        </w:tc>
      </w:tr>
      <w:tr w:rsidR="00740058" w14:paraId="361F2AE6" w14:textId="77777777" w:rsidTr="00740058">
        <w:trPr>
          <w:ins w:id="1044" w:author="Mykola Zhuravel" w:date="2024-04-29T09:30:00Z"/>
        </w:trPr>
        <w:tc>
          <w:tcPr>
            <w:tcW w:w="0" w:type="auto"/>
            <w:tcBorders>
              <w:top w:val="single" w:sz="4" w:space="0" w:color="auto"/>
              <w:left w:val="single" w:sz="4" w:space="0" w:color="auto"/>
              <w:bottom w:val="single" w:sz="4" w:space="0" w:color="auto"/>
              <w:right w:val="single" w:sz="4" w:space="0" w:color="auto"/>
            </w:tcBorders>
            <w:hideMark/>
          </w:tcPr>
          <w:p w14:paraId="6D770A90" w14:textId="77777777" w:rsidR="00740058" w:rsidRDefault="00740058">
            <w:pPr>
              <w:jc w:val="center"/>
              <w:rPr>
                <w:ins w:id="1045" w:author="Mykola Zhuravel" w:date="2024-04-29T09:30:00Z"/>
              </w:rPr>
            </w:pPr>
            <w:ins w:id="1046" w:author="Mykola Zhuravel" w:date="2024-04-29T09:30:00Z">
              <w:r>
                <w:t xml:space="preserve">Tests </w:t>
              </w:r>
              <w:proofErr w:type="gramStart"/>
              <w:r>
                <w:t>d'acceptance:</w:t>
              </w:r>
              <w:proofErr w:type="gramEnd"/>
              <w:r>
                <w:t xml:space="preserve"> </w:t>
              </w:r>
            </w:ins>
          </w:p>
          <w:tbl>
            <w:tblPr>
              <w:tblW w:w="0" w:type="auto"/>
              <w:tblCellMar>
                <w:left w:w="10" w:type="dxa"/>
                <w:right w:w="10" w:type="dxa"/>
              </w:tblCellMar>
              <w:tblLook w:val="04A0" w:firstRow="1" w:lastRow="0" w:firstColumn="1" w:lastColumn="0" w:noHBand="0" w:noVBand="1"/>
            </w:tblPr>
            <w:tblGrid>
              <w:gridCol w:w="1373"/>
              <w:gridCol w:w="7667"/>
            </w:tblGrid>
            <w:tr w:rsidR="00740058" w14:paraId="0B7A818B" w14:textId="77777777">
              <w:trPr>
                <w:ins w:id="1047" w:author="Mykola Zhuravel" w:date="2024-04-29T09:30:00Z"/>
              </w:trPr>
              <w:tc>
                <w:tcPr>
                  <w:tcW w:w="0" w:type="auto"/>
                  <w:hideMark/>
                </w:tcPr>
                <w:p w14:paraId="0ADD1CF8" w14:textId="77777777" w:rsidR="00740058" w:rsidRDefault="00740058">
                  <w:pPr>
                    <w:rPr>
                      <w:ins w:id="1048" w:author="Mykola Zhuravel" w:date="2024-04-29T09:30:00Z"/>
                    </w:rPr>
                  </w:pPr>
                  <w:ins w:id="1049" w:author="Mykola Zhuravel" w:date="2024-04-29T09:30:00Z">
                    <w:r>
                      <w:t>Tables</w:t>
                    </w:r>
                  </w:ins>
                </w:p>
              </w:tc>
              <w:tc>
                <w:tcPr>
                  <w:tcW w:w="0" w:type="auto"/>
                  <w:hideMark/>
                </w:tcPr>
                <w:p w14:paraId="5FAD03E0" w14:textId="77777777" w:rsidR="00740058" w:rsidRDefault="00740058">
                  <w:pPr>
                    <w:rPr>
                      <w:ins w:id="1050" w:author="Mykola Zhuravel" w:date="2024-04-29T09:30:00Z"/>
                    </w:rPr>
                  </w:pPr>
                  <w:ins w:id="1051" w:author="Mykola Zhuravel" w:date="2024-04-29T09:30:00Z">
                    <w:r>
                      <w:t xml:space="preserve">Il y aura 17 tables en boite, ils seront </w:t>
                    </w:r>
                    <w:proofErr w:type="gramStart"/>
                    <w:r>
                      <w:t>placées</w:t>
                    </w:r>
                    <w:proofErr w:type="gramEnd"/>
                    <w:r>
                      <w:t xml:space="preserve"> en groupes de 4, une table sera pour l'enseignant.</w:t>
                    </w:r>
                  </w:ins>
                </w:p>
              </w:tc>
            </w:tr>
            <w:tr w:rsidR="00740058" w14:paraId="0EF2ECDA" w14:textId="77777777">
              <w:trPr>
                <w:ins w:id="1052" w:author="Mykola Zhuravel" w:date="2024-04-29T09:30:00Z"/>
              </w:trPr>
              <w:tc>
                <w:tcPr>
                  <w:tcW w:w="0" w:type="auto"/>
                  <w:hideMark/>
                </w:tcPr>
                <w:p w14:paraId="75C86AD0" w14:textId="77777777" w:rsidR="00740058" w:rsidRDefault="00740058">
                  <w:pPr>
                    <w:rPr>
                      <w:ins w:id="1053" w:author="Mykola Zhuravel" w:date="2024-04-29T09:30:00Z"/>
                    </w:rPr>
                  </w:pPr>
                  <w:proofErr w:type="spellStart"/>
                  <w:ins w:id="1054" w:author="Mykola Zhuravel" w:date="2024-04-29T09:30:00Z">
                    <w:r>
                      <w:t>Pillones</w:t>
                    </w:r>
                    <w:proofErr w:type="spellEnd"/>
                  </w:ins>
                </w:p>
              </w:tc>
              <w:tc>
                <w:tcPr>
                  <w:tcW w:w="0" w:type="auto"/>
                  <w:hideMark/>
                </w:tcPr>
                <w:p w14:paraId="24B6AC0B" w14:textId="77777777" w:rsidR="00740058" w:rsidRDefault="00740058">
                  <w:pPr>
                    <w:rPr>
                      <w:ins w:id="1055" w:author="Mykola Zhuravel" w:date="2024-04-29T09:30:00Z"/>
                    </w:rPr>
                  </w:pPr>
                  <w:ins w:id="1056" w:author="Mykola Zhuravel" w:date="2024-04-29T09:30:00Z">
                    <w:r>
                      <w:t xml:space="preserve">Il aura 4 </w:t>
                    </w:r>
                    <w:proofErr w:type="spellStart"/>
                    <w:r>
                      <w:t>pillones</w:t>
                    </w:r>
                    <w:proofErr w:type="spellEnd"/>
                    <w:r>
                      <w:t xml:space="preserve"> avec des prises </w:t>
                    </w:r>
                    <w:proofErr w:type="spellStart"/>
                    <w:r>
                      <w:t>electriques</w:t>
                    </w:r>
                    <w:proofErr w:type="spellEnd"/>
                    <w:r>
                      <w:t xml:space="preserve">, ils seront </w:t>
                    </w:r>
                    <w:proofErr w:type="gramStart"/>
                    <w:r>
                      <w:t>placées</w:t>
                    </w:r>
                    <w:proofErr w:type="gramEnd"/>
                    <w:r>
                      <w:t xml:space="preserve"> au milieu des groupes de 4 tables.</w:t>
                    </w:r>
                  </w:ins>
                </w:p>
              </w:tc>
            </w:tr>
            <w:tr w:rsidR="00740058" w14:paraId="7B6EAE39" w14:textId="77777777">
              <w:trPr>
                <w:ins w:id="1057" w:author="Mykola Zhuravel" w:date="2024-04-29T09:30:00Z"/>
              </w:trPr>
              <w:tc>
                <w:tcPr>
                  <w:tcW w:w="0" w:type="auto"/>
                  <w:hideMark/>
                </w:tcPr>
                <w:p w14:paraId="18752C48" w14:textId="77777777" w:rsidR="00740058" w:rsidRDefault="00740058">
                  <w:pPr>
                    <w:rPr>
                      <w:ins w:id="1058" w:author="Mykola Zhuravel" w:date="2024-04-29T09:30:00Z"/>
                    </w:rPr>
                  </w:pPr>
                  <w:ins w:id="1059" w:author="Mykola Zhuravel" w:date="2024-04-29T09:30:00Z">
                    <w:r>
                      <w:t>TV</w:t>
                    </w:r>
                  </w:ins>
                </w:p>
              </w:tc>
              <w:tc>
                <w:tcPr>
                  <w:tcW w:w="0" w:type="auto"/>
                  <w:hideMark/>
                </w:tcPr>
                <w:p w14:paraId="62308BC3" w14:textId="77777777" w:rsidR="00740058" w:rsidRDefault="00740058">
                  <w:pPr>
                    <w:rPr>
                      <w:ins w:id="1060" w:author="Mykola Zhuravel" w:date="2024-04-29T09:30:00Z"/>
                    </w:rPr>
                  </w:pPr>
                  <w:ins w:id="1061" w:author="Mykola Zhuravel" w:date="2024-04-29T09:30:00Z">
                    <w:r>
                      <w:t>Il y aura un TV de 65 pouces au mur, derrière de la place de l'enseignant.</w:t>
                    </w:r>
                  </w:ins>
                </w:p>
              </w:tc>
            </w:tr>
            <w:tr w:rsidR="00740058" w14:paraId="44264120" w14:textId="77777777">
              <w:trPr>
                <w:ins w:id="1062" w:author="Mykola Zhuravel" w:date="2024-04-29T09:30:00Z"/>
              </w:trPr>
              <w:tc>
                <w:tcPr>
                  <w:tcW w:w="0" w:type="auto"/>
                  <w:hideMark/>
                </w:tcPr>
                <w:p w14:paraId="601EC09C" w14:textId="77777777" w:rsidR="00740058" w:rsidRDefault="00740058">
                  <w:pPr>
                    <w:rPr>
                      <w:ins w:id="1063" w:author="Mykola Zhuravel" w:date="2024-04-29T09:30:00Z"/>
                    </w:rPr>
                  </w:pPr>
                  <w:proofErr w:type="spellStart"/>
                  <w:ins w:id="1064" w:author="Mykola Zhuravel" w:date="2024-04-29T09:30:00Z">
                    <w:r>
                      <w:t>Chaisses</w:t>
                    </w:r>
                    <w:proofErr w:type="spellEnd"/>
                  </w:ins>
                </w:p>
              </w:tc>
              <w:tc>
                <w:tcPr>
                  <w:tcW w:w="0" w:type="auto"/>
                  <w:hideMark/>
                </w:tcPr>
                <w:p w14:paraId="16CFFCE9" w14:textId="77777777" w:rsidR="00740058" w:rsidRDefault="00740058">
                  <w:pPr>
                    <w:rPr>
                      <w:ins w:id="1065" w:author="Mykola Zhuravel" w:date="2024-04-29T09:30:00Z"/>
                    </w:rPr>
                  </w:pPr>
                  <w:ins w:id="1066" w:author="Mykola Zhuravel" w:date="2024-04-29T09:30:00Z">
                    <w:r>
                      <w:t xml:space="preserve">Il y aura 17 </w:t>
                    </w:r>
                    <w:proofErr w:type="spellStart"/>
                    <w:r>
                      <w:t>chaisses</w:t>
                    </w:r>
                    <w:proofErr w:type="spellEnd"/>
                    <w:r>
                      <w:t>, une pour chaque poste</w:t>
                    </w:r>
                  </w:ins>
                </w:p>
              </w:tc>
            </w:tr>
            <w:tr w:rsidR="00740058" w14:paraId="1BE57475" w14:textId="77777777">
              <w:trPr>
                <w:ins w:id="1067" w:author="Mykola Zhuravel" w:date="2024-04-29T09:30:00Z"/>
              </w:trPr>
              <w:tc>
                <w:tcPr>
                  <w:tcW w:w="0" w:type="auto"/>
                  <w:hideMark/>
                </w:tcPr>
                <w:p w14:paraId="0A9D313C" w14:textId="77777777" w:rsidR="00740058" w:rsidRDefault="00740058">
                  <w:pPr>
                    <w:rPr>
                      <w:ins w:id="1068" w:author="Mykola Zhuravel" w:date="2024-04-29T09:30:00Z"/>
                    </w:rPr>
                  </w:pPr>
                  <w:ins w:id="1069" w:author="Mykola Zhuravel" w:date="2024-04-29T09:30:00Z">
                    <w:r>
                      <w:t>Ecrans</w:t>
                    </w:r>
                  </w:ins>
                </w:p>
              </w:tc>
              <w:tc>
                <w:tcPr>
                  <w:tcW w:w="0" w:type="auto"/>
                  <w:hideMark/>
                </w:tcPr>
                <w:p w14:paraId="4B767EA6" w14:textId="77777777" w:rsidR="00740058" w:rsidRDefault="00740058">
                  <w:pPr>
                    <w:rPr>
                      <w:ins w:id="1070" w:author="Mykola Zhuravel" w:date="2024-04-29T09:30:00Z"/>
                    </w:rPr>
                  </w:pPr>
                  <w:ins w:id="1071" w:author="Mykola Zhuravel" w:date="2024-04-29T09:30:00Z">
                    <w:r>
                      <w:t xml:space="preserve">Il y aura deux écrans par poste de travail. Ils seront de 18 puces chacune et ils ne </w:t>
                    </w:r>
                    <w:proofErr w:type="spellStart"/>
                    <w:r>
                      <w:t>consumiront</w:t>
                    </w:r>
                    <w:proofErr w:type="spellEnd"/>
                    <w:r>
                      <w:t xml:space="preserve"> pas beaucoup </w:t>
                    </w:r>
                    <w:proofErr w:type="spellStart"/>
                    <w:r>
                      <w:t>d'energie</w:t>
                    </w:r>
                    <w:proofErr w:type="spellEnd"/>
                    <w:r>
                      <w:t>.</w:t>
                    </w:r>
                  </w:ins>
                </w:p>
              </w:tc>
            </w:tr>
            <w:tr w:rsidR="00740058" w14:paraId="05C3C4B2" w14:textId="77777777">
              <w:trPr>
                <w:ins w:id="1072" w:author="Mykola Zhuravel" w:date="2024-04-29T09:30:00Z"/>
              </w:trPr>
              <w:tc>
                <w:tcPr>
                  <w:tcW w:w="0" w:type="auto"/>
                  <w:hideMark/>
                </w:tcPr>
                <w:p w14:paraId="4CB1714A" w14:textId="77777777" w:rsidR="00740058" w:rsidRDefault="00740058">
                  <w:pPr>
                    <w:rPr>
                      <w:ins w:id="1073" w:author="Mykola Zhuravel" w:date="2024-04-29T09:30:00Z"/>
                    </w:rPr>
                  </w:pPr>
                  <w:proofErr w:type="spellStart"/>
                  <w:ins w:id="1074" w:author="Mykola Zhuravel" w:date="2024-04-29T09:30:00Z">
                    <w:r>
                      <w:t>PC's</w:t>
                    </w:r>
                    <w:proofErr w:type="spellEnd"/>
                  </w:ins>
                </w:p>
              </w:tc>
              <w:tc>
                <w:tcPr>
                  <w:tcW w:w="0" w:type="auto"/>
                  <w:hideMark/>
                </w:tcPr>
                <w:p w14:paraId="4E53F3FB" w14:textId="77777777" w:rsidR="00740058" w:rsidRDefault="00740058">
                  <w:pPr>
                    <w:rPr>
                      <w:ins w:id="1075" w:author="Mykola Zhuravel" w:date="2024-04-29T09:30:00Z"/>
                    </w:rPr>
                  </w:pPr>
                  <w:ins w:id="1076" w:author="Mykola Zhuravel" w:date="2024-04-29T09:30:00Z">
                    <w:r>
                      <w:t xml:space="preserve">Il y aura 17 </w:t>
                    </w:r>
                    <w:proofErr w:type="spellStart"/>
                    <w:r>
                      <w:t>PC's</w:t>
                    </w:r>
                    <w:proofErr w:type="spellEnd"/>
                    <w:r>
                      <w:t>, un PC par poste</w:t>
                    </w:r>
                  </w:ins>
                </w:p>
              </w:tc>
            </w:tr>
            <w:tr w:rsidR="00740058" w14:paraId="6BEE83C3" w14:textId="77777777">
              <w:trPr>
                <w:ins w:id="1077" w:author="Mykola Zhuravel" w:date="2024-04-29T09:30:00Z"/>
              </w:trPr>
              <w:tc>
                <w:tcPr>
                  <w:tcW w:w="0" w:type="auto"/>
                  <w:hideMark/>
                </w:tcPr>
                <w:p w14:paraId="425D9257" w14:textId="77777777" w:rsidR="00740058" w:rsidRDefault="00740058">
                  <w:pPr>
                    <w:rPr>
                      <w:ins w:id="1078" w:author="Mykola Zhuravel" w:date="2024-04-29T09:30:00Z"/>
                    </w:rPr>
                  </w:pPr>
                  <w:proofErr w:type="spellStart"/>
                  <w:ins w:id="1079" w:author="Mykola Zhuravel" w:date="2024-04-29T09:30:00Z">
                    <w:r>
                      <w:t>Fenetres</w:t>
                    </w:r>
                    <w:proofErr w:type="spellEnd"/>
                  </w:ins>
                </w:p>
              </w:tc>
              <w:tc>
                <w:tcPr>
                  <w:tcW w:w="0" w:type="auto"/>
                  <w:hideMark/>
                </w:tcPr>
                <w:p w14:paraId="1AC3FDDB" w14:textId="77777777" w:rsidR="00740058" w:rsidRDefault="00740058">
                  <w:pPr>
                    <w:rPr>
                      <w:ins w:id="1080" w:author="Mykola Zhuravel" w:date="2024-04-29T09:30:00Z"/>
                    </w:rPr>
                  </w:pPr>
                  <w:ins w:id="1081" w:author="Mykola Zhuravel" w:date="2024-04-29T09:30:00Z">
                    <w:r>
                      <w:t xml:space="preserve">Il y aura deux grandes </w:t>
                    </w:r>
                    <w:proofErr w:type="spellStart"/>
                    <w:r>
                      <w:t>fenetres</w:t>
                    </w:r>
                    <w:proofErr w:type="spellEnd"/>
                  </w:ins>
                </w:p>
              </w:tc>
            </w:tr>
            <w:tr w:rsidR="00740058" w14:paraId="11AA4495" w14:textId="77777777">
              <w:trPr>
                <w:ins w:id="1082" w:author="Mykola Zhuravel" w:date="2024-04-29T09:30:00Z"/>
              </w:trPr>
              <w:tc>
                <w:tcPr>
                  <w:tcW w:w="0" w:type="auto"/>
                  <w:hideMark/>
                </w:tcPr>
                <w:p w14:paraId="3841BB70" w14:textId="77777777" w:rsidR="00740058" w:rsidRDefault="00740058">
                  <w:pPr>
                    <w:rPr>
                      <w:ins w:id="1083" w:author="Mykola Zhuravel" w:date="2024-04-29T09:30:00Z"/>
                    </w:rPr>
                  </w:pPr>
                  <w:ins w:id="1084" w:author="Mykola Zhuravel" w:date="2024-04-29T09:30:00Z">
                    <w:r>
                      <w:t>Tapis</w:t>
                    </w:r>
                  </w:ins>
                </w:p>
              </w:tc>
              <w:tc>
                <w:tcPr>
                  <w:tcW w:w="0" w:type="auto"/>
                  <w:hideMark/>
                </w:tcPr>
                <w:p w14:paraId="4CC08B3B" w14:textId="77777777" w:rsidR="00740058" w:rsidRDefault="00740058">
                  <w:pPr>
                    <w:rPr>
                      <w:ins w:id="1085" w:author="Mykola Zhuravel" w:date="2024-04-29T09:30:00Z"/>
                    </w:rPr>
                  </w:pPr>
                  <w:ins w:id="1086" w:author="Mykola Zhuravel" w:date="2024-04-29T09:30:00Z">
                    <w:r>
                      <w:t>Il y aura un grand tapis dans la salle</w:t>
                    </w:r>
                  </w:ins>
                </w:p>
              </w:tc>
            </w:tr>
            <w:tr w:rsidR="00740058" w14:paraId="33B1C3EB" w14:textId="77777777">
              <w:trPr>
                <w:ins w:id="1087" w:author="Mykola Zhuravel" w:date="2024-04-29T09:30:00Z"/>
              </w:trPr>
              <w:tc>
                <w:tcPr>
                  <w:tcW w:w="0" w:type="auto"/>
                  <w:hideMark/>
                </w:tcPr>
                <w:p w14:paraId="4C15BC0E" w14:textId="77777777" w:rsidR="00740058" w:rsidRDefault="00740058">
                  <w:pPr>
                    <w:rPr>
                      <w:ins w:id="1088" w:author="Mykola Zhuravel" w:date="2024-04-29T09:30:00Z"/>
                    </w:rPr>
                  </w:pPr>
                  <w:ins w:id="1089" w:author="Mykola Zhuravel" w:date="2024-04-29T09:30:00Z">
                    <w:r>
                      <w:t>Etagère</w:t>
                    </w:r>
                  </w:ins>
                </w:p>
              </w:tc>
              <w:tc>
                <w:tcPr>
                  <w:tcW w:w="0" w:type="auto"/>
                  <w:hideMark/>
                </w:tcPr>
                <w:p w14:paraId="78DC3A34" w14:textId="77777777" w:rsidR="00740058" w:rsidRDefault="00740058">
                  <w:pPr>
                    <w:rPr>
                      <w:ins w:id="1090" w:author="Mykola Zhuravel" w:date="2024-04-29T09:30:00Z"/>
                    </w:rPr>
                  </w:pPr>
                  <w:ins w:id="1091" w:author="Mykola Zhuravel" w:date="2024-04-29T09:30:00Z">
                    <w:r>
                      <w:t xml:space="preserve">Il y aura </w:t>
                    </w:r>
                    <w:proofErr w:type="gramStart"/>
                    <w:r>
                      <w:t>un étagère</w:t>
                    </w:r>
                    <w:proofErr w:type="gramEnd"/>
                    <w:r>
                      <w:t xml:space="preserve"> pour les chaussures.</w:t>
                    </w:r>
                  </w:ins>
                </w:p>
              </w:tc>
            </w:tr>
            <w:tr w:rsidR="00740058" w14:paraId="424672D5" w14:textId="77777777">
              <w:trPr>
                <w:ins w:id="1092" w:author="Mykola Zhuravel" w:date="2024-04-29T09:30:00Z"/>
              </w:trPr>
              <w:tc>
                <w:tcPr>
                  <w:tcW w:w="0" w:type="auto"/>
                  <w:hideMark/>
                </w:tcPr>
                <w:p w14:paraId="45B5DEEB" w14:textId="77777777" w:rsidR="00740058" w:rsidRDefault="00740058">
                  <w:pPr>
                    <w:rPr>
                      <w:ins w:id="1093" w:author="Mykola Zhuravel" w:date="2024-04-29T09:30:00Z"/>
                    </w:rPr>
                  </w:pPr>
                  <w:ins w:id="1094" w:author="Mykola Zhuravel" w:date="2024-04-29T09:30:00Z">
                    <w:r>
                      <w:t>Porte-</w:t>
                    </w:r>
                    <w:r>
                      <w:lastRenderedPageBreak/>
                      <w:t>manteaux</w:t>
                    </w:r>
                  </w:ins>
                </w:p>
              </w:tc>
              <w:tc>
                <w:tcPr>
                  <w:tcW w:w="0" w:type="auto"/>
                  <w:hideMark/>
                </w:tcPr>
                <w:p w14:paraId="6D35C153" w14:textId="77777777" w:rsidR="00740058" w:rsidRDefault="00740058">
                  <w:pPr>
                    <w:rPr>
                      <w:ins w:id="1095" w:author="Mykola Zhuravel" w:date="2024-04-29T09:30:00Z"/>
                    </w:rPr>
                  </w:pPr>
                  <w:ins w:id="1096" w:author="Mykola Zhuravel" w:date="2024-04-29T09:30:00Z">
                    <w:r>
                      <w:lastRenderedPageBreak/>
                      <w:t xml:space="preserve">Il y aura un </w:t>
                    </w:r>
                    <w:proofErr w:type="spellStart"/>
                    <w:r>
                      <w:t>porte-manteux</w:t>
                    </w:r>
                    <w:proofErr w:type="spellEnd"/>
                    <w:r>
                      <w:t xml:space="preserve"> tout au fond de la classe, au coin.</w:t>
                    </w:r>
                  </w:ins>
                </w:p>
              </w:tc>
            </w:tr>
          </w:tbl>
          <w:p w14:paraId="23B01B97" w14:textId="77777777" w:rsidR="00740058" w:rsidRDefault="00740058">
            <w:pPr>
              <w:rPr>
                <w:ins w:id="1097" w:author="Mykola Zhuravel" w:date="2024-04-29T09:30:00Z"/>
                <w:rFonts w:ascii="Calibri" w:eastAsia="Calibri" w:hAnsi="Calibri" w:cs="Calibri"/>
              </w:rPr>
            </w:pPr>
          </w:p>
        </w:tc>
      </w:tr>
    </w:tbl>
    <w:p w14:paraId="64BD987D" w14:textId="77777777" w:rsidR="00740058" w:rsidRDefault="00740058" w:rsidP="00740058">
      <w:pPr>
        <w:rPr>
          <w:ins w:id="1098" w:author="Mykola Zhuravel" w:date="2024-04-29T09:30:00Z"/>
          <w:rFonts w:ascii="Calibri" w:eastAsia="Calibri" w:hAnsi="Calibri" w:cs="Calibri"/>
        </w:rPr>
      </w:pPr>
    </w:p>
    <w:p w14:paraId="152D8D2B" w14:textId="77777777" w:rsidR="00740058" w:rsidRPr="00740058" w:rsidRDefault="00740058" w:rsidP="00740058">
      <w:pPr>
        <w:pStyle w:val="Corpsdetexte"/>
        <w:rPr>
          <w:ins w:id="1099" w:author="Mykola Zhuravel" w:date="2024-04-29T09:30:00Z"/>
        </w:rPr>
      </w:pPr>
    </w:p>
    <w:p w14:paraId="2BDE772C" w14:textId="3ED03F27" w:rsidR="00132687" w:rsidRDefault="00132687" w:rsidP="00740058">
      <w:pPr>
        <w:pStyle w:val="Titre3"/>
        <w:numPr>
          <w:ilvl w:val="0"/>
          <w:numId w:val="0"/>
        </w:numPr>
        <w:rPr>
          <w:ins w:id="1100" w:author="Mykola Zhuravel" w:date="2024-04-29T09:30:00Z"/>
          <w:rFonts w:ascii="Calibri" w:hAnsi="Calibri" w:cs="Calibri"/>
          <w:szCs w:val="24"/>
        </w:rPr>
      </w:pPr>
      <w:bookmarkStart w:id="1101" w:name="_Toc128323768"/>
      <w:bookmarkStart w:id="1102" w:name="_Toc532179959"/>
      <w:bookmarkStart w:id="1103" w:name="_Toc165969643"/>
    </w:p>
    <w:tbl>
      <w:tblPr>
        <w:tblpPr w:leftFromText="141" w:rightFromText="141" w:vertAnchor="text" w:tblpY="1"/>
        <w:tblOverlap w:val="never"/>
        <w:tblW w:w="3510" w:type="dxa"/>
        <w:tblCellSpacing w:w="0" w:type="dxa"/>
        <w:tblCellMar>
          <w:top w:w="105" w:type="dxa"/>
          <w:left w:w="105" w:type="dxa"/>
          <w:bottom w:w="105" w:type="dxa"/>
          <w:right w:w="105" w:type="dxa"/>
        </w:tblCellMar>
        <w:tblLook w:val="04A0" w:firstRow="1" w:lastRow="0" w:firstColumn="1" w:lastColumn="0" w:noHBand="0" w:noVBand="1"/>
      </w:tblPr>
      <w:tblGrid>
        <w:gridCol w:w="3510"/>
      </w:tblGrid>
      <w:tr w:rsidR="00132687" w:rsidRPr="00740058" w14:paraId="4C2A1097" w14:textId="77777777" w:rsidTr="00740058">
        <w:trPr>
          <w:tblCellSpacing w:w="0" w:type="dxa"/>
          <w:ins w:id="1104" w:author="Mykola Zhuravel" w:date="2024-04-29T09:30:00Z"/>
        </w:trPr>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08EAA5B" w14:textId="5600CA40" w:rsidR="00132687" w:rsidRPr="006D0627" w:rsidRDefault="00132687" w:rsidP="001124AC">
            <w:pPr>
              <w:pStyle w:val="western"/>
              <w:rPr>
                <w:ins w:id="1105" w:author="Mykola Zhuravel" w:date="2024-04-29T09:30:00Z"/>
              </w:rPr>
            </w:pPr>
          </w:p>
        </w:tc>
      </w:tr>
      <w:tr w:rsidR="00132687" w14:paraId="44770D1F" w14:textId="77777777" w:rsidTr="00740058">
        <w:trPr>
          <w:tblCellSpacing w:w="0" w:type="dxa"/>
          <w:ins w:id="1106" w:author="Mykola Zhuravel" w:date="2024-04-29T09:30:00Z"/>
        </w:trPr>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61F93D4" w14:textId="77777777" w:rsidR="00132687" w:rsidRDefault="00132687" w:rsidP="001124AC">
            <w:pPr>
              <w:pStyle w:val="western"/>
              <w:spacing w:after="0" w:line="240" w:lineRule="auto"/>
              <w:rPr>
                <w:ins w:id="1107" w:author="Mykola Zhuravel" w:date="2024-04-29T09:30:00Z"/>
              </w:rPr>
            </w:pPr>
          </w:p>
        </w:tc>
      </w:tr>
    </w:tbl>
    <w:p w14:paraId="263F47B0" w14:textId="5613A052" w:rsidR="00132687" w:rsidRDefault="00132687" w:rsidP="00132687">
      <w:pPr>
        <w:pStyle w:val="western"/>
        <w:spacing w:after="0" w:line="240" w:lineRule="auto"/>
        <w:rPr>
          <w:ins w:id="1108" w:author="Mykola Zhuravel" w:date="2024-04-29T09:30:00Z"/>
        </w:rPr>
      </w:pPr>
    </w:p>
    <w:p w14:paraId="64ADF437" w14:textId="0CC7C07C" w:rsidR="00132687" w:rsidRDefault="00132687" w:rsidP="00740058">
      <w:pPr>
        <w:pStyle w:val="Titre3"/>
        <w:numPr>
          <w:ilvl w:val="0"/>
          <w:numId w:val="0"/>
        </w:numPr>
        <w:ind w:left="1814" w:hanging="680"/>
        <w:rPr>
          <w:ins w:id="1109" w:author="Mykola Zhuravel" w:date="2024-04-29T09:30:00Z"/>
          <w:rFonts w:ascii="Calibri" w:hAnsi="Calibri" w:cs="Calibri"/>
          <w:szCs w:val="24"/>
        </w:rPr>
      </w:pPr>
    </w:p>
    <w:tbl>
      <w:tblPr>
        <w:tblW w:w="3345" w:type="dxa"/>
        <w:tblCellSpacing w:w="0" w:type="dxa"/>
        <w:tblCellMar>
          <w:top w:w="105" w:type="dxa"/>
          <w:left w:w="105" w:type="dxa"/>
          <w:bottom w:w="105" w:type="dxa"/>
          <w:right w:w="105" w:type="dxa"/>
        </w:tblCellMar>
        <w:tblLook w:val="04A0" w:firstRow="1" w:lastRow="0" w:firstColumn="1" w:lastColumn="0" w:noHBand="0" w:noVBand="1"/>
      </w:tblPr>
      <w:tblGrid>
        <w:gridCol w:w="3345"/>
      </w:tblGrid>
      <w:tr w:rsidR="00132687" w14:paraId="6DE39717" w14:textId="77777777" w:rsidTr="00740058">
        <w:trPr>
          <w:tblCellSpacing w:w="0" w:type="dxa"/>
          <w:ins w:id="1110" w:author="Mykola Zhuravel" w:date="2024-04-29T09:30:00Z"/>
        </w:trPr>
        <w:tc>
          <w:tcPr>
            <w:tcW w:w="33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6A1F291" w14:textId="77777777" w:rsidR="00132687" w:rsidRDefault="00132687">
            <w:pPr>
              <w:pStyle w:val="western"/>
              <w:spacing w:after="0" w:line="240" w:lineRule="auto"/>
              <w:rPr>
                <w:ins w:id="1111" w:author="Mykola Zhuravel" w:date="2024-04-29T09:30:00Z"/>
              </w:rPr>
            </w:pPr>
          </w:p>
        </w:tc>
      </w:tr>
    </w:tbl>
    <w:p w14:paraId="548E02CD" w14:textId="2ACCC5A9" w:rsidR="00132687" w:rsidRDefault="00132687" w:rsidP="00740058">
      <w:pPr>
        <w:pStyle w:val="Titre3"/>
        <w:numPr>
          <w:ilvl w:val="0"/>
          <w:numId w:val="0"/>
        </w:numPr>
        <w:rPr>
          <w:ins w:id="1112" w:author="Mykola Zhuravel" w:date="2024-04-29T09:30:00Z"/>
          <w:rFonts w:ascii="Calibri" w:hAnsi="Calibri" w:cs="Calibri"/>
          <w:szCs w:val="24"/>
        </w:rPr>
      </w:pPr>
    </w:p>
    <w:tbl>
      <w:tblPr>
        <w:tblW w:w="9300" w:type="dxa"/>
        <w:tblCellSpacing w:w="0" w:type="dxa"/>
        <w:tblCellMar>
          <w:top w:w="105" w:type="dxa"/>
          <w:left w:w="105" w:type="dxa"/>
          <w:bottom w:w="105" w:type="dxa"/>
          <w:right w:w="105" w:type="dxa"/>
        </w:tblCellMar>
        <w:tblLook w:val="04A0" w:firstRow="1" w:lastRow="0" w:firstColumn="1" w:lastColumn="0" w:noHBand="0" w:noVBand="1"/>
      </w:tblPr>
      <w:tblGrid>
        <w:gridCol w:w="9300"/>
      </w:tblGrid>
      <w:tr w:rsidR="00132687" w:rsidRPr="00740058" w14:paraId="2C167947" w14:textId="77777777" w:rsidTr="00740058">
        <w:trPr>
          <w:tblCellSpacing w:w="0" w:type="dxa"/>
          <w:ins w:id="1113" w:author="Mykola Zhuravel" w:date="2024-04-29T09:30:00Z"/>
        </w:trPr>
        <w:tc>
          <w:tcPr>
            <w:tcW w:w="9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70E566D" w14:textId="1A5EB847" w:rsidR="00132687" w:rsidRPr="006D0627" w:rsidRDefault="00132687">
            <w:pPr>
              <w:pStyle w:val="western"/>
              <w:rPr>
                <w:ins w:id="1114" w:author="Mykola Zhuravel" w:date="2024-04-29T09:30:00Z"/>
              </w:rPr>
            </w:pPr>
          </w:p>
        </w:tc>
      </w:tr>
      <w:tr w:rsidR="00132687" w14:paraId="24CACBC1" w14:textId="77777777" w:rsidTr="00740058">
        <w:trPr>
          <w:tblCellSpacing w:w="0" w:type="dxa"/>
          <w:ins w:id="1115" w:author="Mykola Zhuravel" w:date="2024-04-29T09:30:00Z"/>
        </w:trPr>
        <w:tc>
          <w:tcPr>
            <w:tcW w:w="9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34987D" w14:textId="77777777" w:rsidR="00132687" w:rsidRDefault="00132687">
            <w:pPr>
              <w:pStyle w:val="western"/>
              <w:spacing w:after="0" w:line="240" w:lineRule="auto"/>
              <w:rPr>
                <w:ins w:id="1116" w:author="Mykola Zhuravel" w:date="2024-04-29T09:30:00Z"/>
              </w:rPr>
            </w:pPr>
          </w:p>
        </w:tc>
      </w:tr>
    </w:tbl>
    <w:p w14:paraId="12F76483" w14:textId="77777777" w:rsidR="00132687" w:rsidRDefault="00132687" w:rsidP="00132687">
      <w:pPr>
        <w:pStyle w:val="western"/>
        <w:spacing w:after="0" w:line="240" w:lineRule="auto"/>
      </w:pPr>
    </w:p>
    <w:p w14:paraId="17F8864A" w14:textId="77777777" w:rsidR="00446E95" w:rsidRPr="00A400FD" w:rsidRDefault="00446E95" w:rsidP="00446E95">
      <w:pPr>
        <w:pStyle w:val="Titre1"/>
      </w:pPr>
      <w:r>
        <w:t>Conception</w:t>
      </w:r>
      <w:bookmarkEnd w:id="1101"/>
    </w:p>
    <w:p w14:paraId="34448A31" w14:textId="77777777" w:rsidR="00446E95" w:rsidRDefault="00446E95" w:rsidP="008E53F9">
      <w:pPr>
        <w:pStyle w:val="Titre2"/>
      </w:pPr>
      <w:bookmarkStart w:id="1117" w:name="_Toc128323769"/>
      <w:r>
        <w:t>Architecture</w:t>
      </w:r>
      <w:bookmarkEnd w:id="1117"/>
    </w:p>
    <w:p w14:paraId="44765450" w14:textId="77777777"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14:paraId="0A8D6B17" w14:textId="77777777" w:rsidR="00446E95" w:rsidRDefault="00446E95" w:rsidP="008E53F9">
      <w:pPr>
        <w:pStyle w:val="Titre2"/>
      </w:pPr>
      <w:bookmarkStart w:id="1118" w:name="_Toc128323770"/>
      <w:r>
        <w:t>Modèles de donnée</w:t>
      </w:r>
      <w:bookmarkEnd w:id="1118"/>
    </w:p>
    <w:p w14:paraId="6E5205A7" w14:textId="77777777" w:rsidR="00446E95" w:rsidRDefault="00446E95" w:rsidP="00446E95">
      <w:pPr>
        <w:pStyle w:val="Informations"/>
      </w:pPr>
      <w:r>
        <w:t>Ce chapitre est toujours applicable à un projet de développement. Il n’est que parfois applicable à un projet système ou réseau.</w:t>
      </w:r>
    </w:p>
    <w:p w14:paraId="5BAFCFA0" w14:textId="77777777" w:rsidR="00446E95" w:rsidRDefault="00446E95" w:rsidP="00446E95">
      <w:pPr>
        <w:pStyle w:val="Informations"/>
      </w:pPr>
    </w:p>
    <w:p w14:paraId="02BD25FD" w14:textId="77777777" w:rsidR="00446E95" w:rsidRDefault="00446E95" w:rsidP="00446E95">
      <w:pPr>
        <w:pStyle w:val="Informations"/>
      </w:pPr>
      <w:r>
        <w:t>Le chapitre contient toujours au moins un modèle conceptuel de données (dictionnaire de données)</w:t>
      </w:r>
    </w:p>
    <w:p w14:paraId="2D670DDD" w14:textId="77777777" w:rsidR="00446E95" w:rsidRDefault="00446E95" w:rsidP="00446E95">
      <w:pPr>
        <w:pStyle w:val="Informations"/>
      </w:pPr>
    </w:p>
    <w:p w14:paraId="658B9E8B" w14:textId="77777777" w:rsidR="00446E95" w:rsidRDefault="00446E95" w:rsidP="00446E95">
      <w:pPr>
        <w:pStyle w:val="Informations"/>
      </w:pPr>
      <w:r w:rsidRPr="0037071E">
        <w:t>Si le projet inclut une base de données</w:t>
      </w:r>
      <w:r>
        <w:t>, ce chapitre contiendra également un m</w:t>
      </w:r>
      <w:r w:rsidRPr="0037071E">
        <w:t>odèle logique des données.</w:t>
      </w:r>
    </w:p>
    <w:p w14:paraId="384E2160" w14:textId="77777777" w:rsidR="007F30AE" w:rsidRPr="007F30AE" w:rsidRDefault="005C1848" w:rsidP="008E53F9">
      <w:pPr>
        <w:pStyle w:val="Titre2"/>
      </w:pPr>
      <w:bookmarkStart w:id="1119" w:name="_Toc128323771"/>
      <w:bookmarkEnd w:id="1102"/>
      <w:bookmarkEnd w:id="1103"/>
      <w:r>
        <w:t>Implémentations spécifiques</w:t>
      </w:r>
      <w:bookmarkEnd w:id="1119"/>
    </w:p>
    <w:p w14:paraId="2863226A" w14:textId="77777777"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14:paraId="7E2BFB5F" w14:textId="77777777" w:rsidR="0037071E" w:rsidRDefault="007F30AE">
      <w:pPr>
        <w:pStyle w:val="Informations"/>
        <w:numPr>
          <w:ilvl w:val="0"/>
          <w:numId w:val="5"/>
        </w:numPr>
      </w:pPr>
      <w:r w:rsidRPr="0037071E">
        <w:t>Autant que possible de manière graphique</w:t>
      </w:r>
      <w:r w:rsidR="007211A1">
        <w:t>, imagée, tableaux, etc.</w:t>
      </w:r>
    </w:p>
    <w:p w14:paraId="7857548F" w14:textId="77777777" w:rsidR="007F30AE" w:rsidRDefault="007F30AE">
      <w:pPr>
        <w:pStyle w:val="Informations"/>
        <w:numPr>
          <w:ilvl w:val="0"/>
          <w:numId w:val="5"/>
        </w:numPr>
      </w:pPr>
      <w:r w:rsidRPr="0037071E">
        <w:t>Tous les cas particuliers devraient y être spécifiés</w:t>
      </w:r>
      <w:r w:rsidR="00B147A7" w:rsidRPr="0037071E">
        <w:t>…</w:t>
      </w:r>
    </w:p>
    <w:p w14:paraId="4953E543" w14:textId="77777777" w:rsidR="005C1848" w:rsidRDefault="005C1848">
      <w:pPr>
        <w:pStyle w:val="Informations"/>
        <w:numPr>
          <w:ilvl w:val="0"/>
          <w:numId w:val="5"/>
        </w:numPr>
      </w:pPr>
      <w:r>
        <w:t>Justifier les choix</w:t>
      </w:r>
    </w:p>
    <w:p w14:paraId="328F2A29" w14:textId="77777777" w:rsidR="007F30AE" w:rsidRPr="007F30AE" w:rsidRDefault="007F30AE" w:rsidP="008E53F9">
      <w:pPr>
        <w:pStyle w:val="Titre1"/>
      </w:pPr>
      <w:bookmarkStart w:id="1120" w:name="_Toc532179964"/>
      <w:bookmarkStart w:id="1121" w:name="_Toc165969648"/>
      <w:bookmarkStart w:id="1122" w:name="_Toc128323772"/>
      <w:r w:rsidRPr="007F30AE">
        <w:t>Réalisation</w:t>
      </w:r>
      <w:bookmarkEnd w:id="1120"/>
      <w:bookmarkEnd w:id="1121"/>
      <w:bookmarkEnd w:id="1122"/>
    </w:p>
    <w:p w14:paraId="3951332C" w14:textId="77777777" w:rsidR="007F30AE" w:rsidRPr="007F30AE" w:rsidRDefault="00116F07" w:rsidP="008E53F9">
      <w:pPr>
        <w:pStyle w:val="Titre2"/>
      </w:pPr>
      <w:bookmarkStart w:id="1123" w:name="_Toc128323773"/>
      <w:r>
        <w:t>Installation de l’e</w:t>
      </w:r>
      <w:r w:rsidR="005C1848">
        <w:t>nvironnement de travail</w:t>
      </w:r>
      <w:bookmarkEnd w:id="1123"/>
    </w:p>
    <w:p w14:paraId="7B24F560"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53E64E46" w14:textId="77777777" w:rsidR="00920F4E" w:rsidRPr="00920F4E" w:rsidRDefault="00B147A7">
      <w:pPr>
        <w:pStyle w:val="Informations"/>
        <w:numPr>
          <w:ilvl w:val="0"/>
          <w:numId w:val="5"/>
        </w:numPr>
      </w:pPr>
      <w:r w:rsidRPr="00920F4E">
        <w:t>Versions des outils logiciels utilisés (OS, applications, pilotes, librairies, etc.)</w:t>
      </w:r>
    </w:p>
    <w:p w14:paraId="4555AA92"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027D8666" w14:textId="77777777" w:rsidR="00E81328" w:rsidRDefault="00AB1CA6">
      <w:pPr>
        <w:pStyle w:val="Informations"/>
        <w:numPr>
          <w:ilvl w:val="0"/>
          <w:numId w:val="5"/>
        </w:numPr>
      </w:pPr>
      <w:r w:rsidRPr="00920F4E">
        <w:t>Arborescences des documents produits</w:t>
      </w:r>
      <w:r w:rsidR="00552D07" w:rsidRPr="00920F4E">
        <w:t>.</w:t>
      </w:r>
    </w:p>
    <w:p w14:paraId="2499A4FD" w14:textId="77777777" w:rsidR="002B1E09" w:rsidRPr="00920F4E" w:rsidRDefault="002B1E09">
      <w:pPr>
        <w:pStyle w:val="Informations"/>
        <w:numPr>
          <w:ilvl w:val="0"/>
          <w:numId w:val="5"/>
        </w:numPr>
      </w:pPr>
      <w:r>
        <w:t>Comment accéder au code (repository)</w:t>
      </w:r>
    </w:p>
    <w:p w14:paraId="355B3EA7" w14:textId="77777777" w:rsidR="00116F07" w:rsidRDefault="00116F07" w:rsidP="00116F07">
      <w:pPr>
        <w:pStyle w:val="Titre2"/>
      </w:pPr>
      <w:bookmarkStart w:id="1124" w:name="_Toc128323774"/>
      <w:r>
        <w:t>Installation</w:t>
      </w:r>
    </w:p>
    <w:p w14:paraId="087F54C1" w14:textId="77777777" w:rsidR="00116F07" w:rsidRPr="00116F07" w:rsidRDefault="00116F07" w:rsidP="00116F07">
      <w:pPr>
        <w:pStyle w:val="Informations"/>
      </w:pPr>
      <w:r>
        <w:t>Ce chapitre décrit comment mettre en œuvre le produit dans un environnement de test (</w:t>
      </w:r>
      <w:proofErr w:type="spellStart"/>
      <w:r>
        <w:t>staging</w:t>
      </w:r>
      <w:proofErr w:type="spellEnd"/>
      <w:r>
        <w:t xml:space="preserve"> server) et/ou de production</w:t>
      </w:r>
    </w:p>
    <w:p w14:paraId="17E3198D" w14:textId="77777777" w:rsidR="005C1848" w:rsidRPr="007F30AE" w:rsidRDefault="005C1848" w:rsidP="005C1848">
      <w:pPr>
        <w:pStyle w:val="Titre2"/>
      </w:pPr>
      <w:r>
        <w:t>Planification détaillée</w:t>
      </w:r>
      <w:bookmarkEnd w:id="1124"/>
    </w:p>
    <w:p w14:paraId="7E57FADA" w14:textId="77777777" w:rsidR="005C1848" w:rsidRDefault="005C1848" w:rsidP="005C1848">
      <w:pPr>
        <w:pStyle w:val="Informations"/>
      </w:pPr>
      <w:bookmarkStart w:id="1125" w:name="_Toc532179961"/>
      <w:r>
        <w:t>Liste des sprints avec les stories qui ont été réalisées dans chacun.</w:t>
      </w:r>
    </w:p>
    <w:p w14:paraId="103F8C16" w14:textId="77777777" w:rsidR="002B1E09" w:rsidRDefault="002B1E09" w:rsidP="005C1848">
      <w:pPr>
        <w:pStyle w:val="Informations"/>
      </w:pPr>
      <w:r>
        <w:t>On doit pouvoir voir si une story a été débutée dans un sprint mais terminée dans un autre.</w:t>
      </w:r>
    </w:p>
    <w:p w14:paraId="70EDEA73" w14:textId="77777777" w:rsidR="00505421" w:rsidRPr="007F30AE" w:rsidRDefault="00F16ADE" w:rsidP="008E53F9">
      <w:pPr>
        <w:pStyle w:val="Titre2"/>
      </w:pPr>
      <w:bookmarkStart w:id="1126" w:name="_Toc128323775"/>
      <w:bookmarkEnd w:id="1125"/>
      <w:r>
        <w:lastRenderedPageBreak/>
        <w:t>Journal de Bord</w:t>
      </w:r>
      <w:bookmarkEnd w:id="1126"/>
    </w:p>
    <w:p w14:paraId="72484266" w14:textId="77777777"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14:paraId="59283060" w14:textId="77777777" w:rsidR="00505421" w:rsidRPr="00920F4E" w:rsidRDefault="00505421" w:rsidP="002B1E09">
      <w:pPr>
        <w:pStyle w:val="Informations"/>
      </w:pPr>
      <w:r>
        <w:t>Date, raison, description, etc.</w:t>
      </w:r>
    </w:p>
    <w:p w14:paraId="75D4AD4F" w14:textId="77777777" w:rsidR="007F30AE" w:rsidRPr="007F30AE" w:rsidRDefault="007F30AE" w:rsidP="008E53F9">
      <w:pPr>
        <w:pStyle w:val="Titre1"/>
      </w:pPr>
      <w:bookmarkStart w:id="1127" w:name="_Toc532179966"/>
      <w:bookmarkStart w:id="1128" w:name="_Toc165969650"/>
      <w:bookmarkStart w:id="1129" w:name="_Toc128323776"/>
      <w:r w:rsidRPr="007F30AE">
        <w:t>Tests</w:t>
      </w:r>
      <w:bookmarkEnd w:id="1127"/>
      <w:bookmarkEnd w:id="1128"/>
      <w:bookmarkEnd w:id="1129"/>
    </w:p>
    <w:p w14:paraId="7B09B91D" w14:textId="77777777" w:rsidR="005C1848" w:rsidRDefault="005C1848" w:rsidP="008E53F9">
      <w:pPr>
        <w:pStyle w:val="Titre2"/>
      </w:pPr>
      <w:bookmarkStart w:id="1130" w:name="_Toc128323777"/>
      <w:bookmarkStart w:id="1131" w:name="_Toc532179968"/>
      <w:bookmarkStart w:id="1132" w:name="_Toc165969652"/>
      <w:bookmarkStart w:id="1133" w:name="_Ref308525868"/>
      <w:r>
        <w:t>Stratégie de test</w:t>
      </w:r>
      <w:bookmarkEnd w:id="1130"/>
    </w:p>
    <w:p w14:paraId="3F0F92D5" w14:textId="77777777" w:rsidR="005C1848" w:rsidRPr="00920F4E" w:rsidRDefault="005C1848" w:rsidP="005C1848">
      <w:pPr>
        <w:pStyle w:val="Informations"/>
      </w:pPr>
      <w:r w:rsidRPr="00920F4E">
        <w:t>Qui, quand, avec quelles données, dans quel ordre, etc.</w:t>
      </w:r>
    </w:p>
    <w:p w14:paraId="5380D49D" w14:textId="77777777" w:rsidR="007F30AE" w:rsidRPr="007F30AE" w:rsidRDefault="007F30AE" w:rsidP="008E53F9">
      <w:pPr>
        <w:pStyle w:val="Titre2"/>
      </w:pPr>
      <w:bookmarkStart w:id="1134" w:name="_Toc128323778"/>
      <w:r w:rsidRPr="007F30AE">
        <w:t>Dossier des tests</w:t>
      </w:r>
      <w:bookmarkEnd w:id="1131"/>
      <w:bookmarkEnd w:id="1132"/>
      <w:bookmarkEnd w:id="1133"/>
      <w:bookmarkEnd w:id="1134"/>
    </w:p>
    <w:p w14:paraId="10695FB5"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35895FF9"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7233964A" w14:textId="77777777" w:rsidR="002B1E09" w:rsidRPr="00920F4E" w:rsidRDefault="002B1E09" w:rsidP="002B1E09">
      <w:pPr>
        <w:pStyle w:val="Titre2"/>
      </w:pPr>
      <w:bookmarkStart w:id="1135" w:name="_Toc128323779"/>
      <w:r>
        <w:t>Problèmes restants</w:t>
      </w:r>
      <w:bookmarkEnd w:id="1135"/>
    </w:p>
    <w:p w14:paraId="401995FC" w14:textId="77777777" w:rsidR="002B1E09" w:rsidRDefault="007F30AE" w:rsidP="002B1E09">
      <w:pPr>
        <w:pStyle w:val="Informations"/>
      </w:pPr>
      <w:r w:rsidRPr="00920F4E">
        <w:t>Liste des bugs répertoriés avec</w:t>
      </w:r>
    </w:p>
    <w:p w14:paraId="309BBD30" w14:textId="77777777" w:rsidR="002B1E09" w:rsidRDefault="002B1E09">
      <w:pPr>
        <w:pStyle w:val="Informations"/>
        <w:numPr>
          <w:ilvl w:val="0"/>
          <w:numId w:val="5"/>
        </w:numPr>
      </w:pPr>
      <w:r>
        <w:t>D</w:t>
      </w:r>
      <w:r w:rsidR="007F30AE" w:rsidRPr="00920F4E">
        <w:t>ate de découverte</w:t>
      </w:r>
    </w:p>
    <w:p w14:paraId="61B5AFB4" w14:textId="77777777" w:rsidR="00920F4E" w:rsidRDefault="002B1E09">
      <w:pPr>
        <w:pStyle w:val="Informations"/>
        <w:numPr>
          <w:ilvl w:val="0"/>
          <w:numId w:val="5"/>
        </w:numPr>
      </w:pPr>
      <w:r>
        <w:t>Impact</w:t>
      </w:r>
    </w:p>
    <w:p w14:paraId="1222815B" w14:textId="77777777" w:rsidR="002B1E09" w:rsidRDefault="002B1E09">
      <w:pPr>
        <w:pStyle w:val="Informations"/>
        <w:numPr>
          <w:ilvl w:val="0"/>
          <w:numId w:val="5"/>
        </w:numPr>
      </w:pPr>
      <w:r>
        <w:t>Comment le contourner</w:t>
      </w:r>
    </w:p>
    <w:p w14:paraId="50C9484A" w14:textId="77777777" w:rsidR="002B1E09" w:rsidRDefault="002B1E09">
      <w:pPr>
        <w:pStyle w:val="Informations"/>
        <w:numPr>
          <w:ilvl w:val="0"/>
          <w:numId w:val="5"/>
        </w:numPr>
      </w:pPr>
      <w:r>
        <w:t>Piste de résolution</w:t>
      </w:r>
    </w:p>
    <w:p w14:paraId="54E71C9E" w14:textId="77777777" w:rsidR="007F30AE" w:rsidRPr="007F30AE" w:rsidRDefault="007F30AE" w:rsidP="008E53F9">
      <w:pPr>
        <w:pStyle w:val="Titre1"/>
      </w:pPr>
      <w:bookmarkStart w:id="1136" w:name="_Toc165969653"/>
      <w:bookmarkStart w:id="1137" w:name="_Toc128323780"/>
      <w:r w:rsidRPr="007F30AE">
        <w:t>Conclusion</w:t>
      </w:r>
      <w:bookmarkEnd w:id="1136"/>
      <w:bookmarkEnd w:id="1137"/>
    </w:p>
    <w:p w14:paraId="4141BC27" w14:textId="77777777" w:rsidR="007F30AE" w:rsidRPr="00152A26" w:rsidRDefault="007F30AE" w:rsidP="008E53F9">
      <w:pPr>
        <w:pStyle w:val="Titre2"/>
      </w:pPr>
      <w:bookmarkStart w:id="1138" w:name="_Toc165969654"/>
      <w:bookmarkStart w:id="1139" w:name="_Toc128323781"/>
      <w:r w:rsidRPr="00152A26">
        <w:t xml:space="preserve">Bilan des </w:t>
      </w:r>
      <w:bookmarkEnd w:id="1138"/>
      <w:r w:rsidR="008E53F9">
        <w:t>fonctionnalités demandées</w:t>
      </w:r>
      <w:bookmarkEnd w:id="1139"/>
    </w:p>
    <w:p w14:paraId="11DC0D72"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41FC89C2"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103DABED" w14:textId="77777777" w:rsidR="007F30AE" w:rsidRPr="007F30AE" w:rsidRDefault="007F30AE" w:rsidP="008E53F9">
      <w:pPr>
        <w:pStyle w:val="Titre2"/>
      </w:pPr>
      <w:bookmarkStart w:id="1140" w:name="_Toc165969655"/>
      <w:bookmarkStart w:id="1141" w:name="_Toc128323782"/>
      <w:r w:rsidRPr="007F30AE">
        <w:t>Bilan de la planification</w:t>
      </w:r>
      <w:bookmarkEnd w:id="1140"/>
      <w:bookmarkEnd w:id="1141"/>
    </w:p>
    <w:p w14:paraId="28F94B69"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7ECECA57" w14:textId="77777777" w:rsidR="007F30AE" w:rsidRPr="007F30AE" w:rsidRDefault="007F30AE" w:rsidP="008E53F9">
      <w:pPr>
        <w:pStyle w:val="Titre2"/>
      </w:pPr>
      <w:bookmarkStart w:id="1142" w:name="_Toc165969656"/>
      <w:bookmarkStart w:id="1143" w:name="_Toc128323783"/>
      <w:r w:rsidRPr="007F30AE">
        <w:t>Bilan personnel</w:t>
      </w:r>
      <w:bookmarkEnd w:id="1142"/>
      <w:bookmarkEnd w:id="1143"/>
    </w:p>
    <w:p w14:paraId="5E356B95"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426D1642"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DFBC7BA"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F2A1E08" w14:textId="77777777" w:rsidR="00A3107E" w:rsidRPr="00920F4E" w:rsidRDefault="00A3107E" w:rsidP="002B1E09">
      <w:pPr>
        <w:pStyle w:val="Informations"/>
      </w:pPr>
      <w:r w:rsidRPr="00920F4E">
        <w:t>Qu’est que ce projet m’a appris ?</w:t>
      </w:r>
    </w:p>
    <w:p w14:paraId="3DCF15AA" w14:textId="77777777" w:rsidR="004206A2" w:rsidRPr="00920F4E" w:rsidRDefault="004206A2" w:rsidP="002B1E09">
      <w:pPr>
        <w:pStyle w:val="Informations"/>
      </w:pPr>
      <w:proofErr w:type="gramStart"/>
      <w:r w:rsidRPr="00920F4E">
        <w:t>Suite à</w:t>
      </w:r>
      <w:proofErr w:type="gramEnd"/>
      <w:r w:rsidRPr="00920F4E">
        <w:t xml:space="preserve"> donner, améliorations souhaitables, …</w:t>
      </w:r>
    </w:p>
    <w:p w14:paraId="4C7EDEDE" w14:textId="77777777" w:rsidR="00A3107E" w:rsidRPr="00920F4E" w:rsidRDefault="00A3107E" w:rsidP="002B1E09">
      <w:pPr>
        <w:pStyle w:val="Informations"/>
      </w:pPr>
      <w:r w:rsidRPr="00920F4E">
        <w:t>Remerciements, signature, etc.</w:t>
      </w:r>
    </w:p>
    <w:p w14:paraId="3A38C8C2" w14:textId="77777777" w:rsidR="007F30AE" w:rsidRPr="007F30AE" w:rsidRDefault="007F30AE" w:rsidP="008E53F9">
      <w:pPr>
        <w:pStyle w:val="Titre1"/>
      </w:pPr>
      <w:bookmarkStart w:id="1144" w:name="_Toc532179971"/>
      <w:bookmarkStart w:id="1145" w:name="_Toc165969657"/>
      <w:bookmarkStart w:id="1146" w:name="_Toc128323784"/>
      <w:r w:rsidRPr="007F30AE">
        <w:t>Divers</w:t>
      </w:r>
      <w:bookmarkEnd w:id="1144"/>
      <w:bookmarkEnd w:id="1145"/>
      <w:bookmarkEnd w:id="1146"/>
    </w:p>
    <w:p w14:paraId="2F7A99B6" w14:textId="77777777" w:rsidR="007F30AE" w:rsidRPr="007F30AE" w:rsidRDefault="007F30AE" w:rsidP="008E53F9">
      <w:pPr>
        <w:pStyle w:val="Titre2"/>
      </w:pPr>
      <w:bookmarkStart w:id="1147" w:name="_Toc532179972"/>
      <w:bookmarkStart w:id="1148" w:name="_Toc165969658"/>
      <w:bookmarkStart w:id="1149" w:name="_Toc128323785"/>
      <w:r w:rsidRPr="007F30AE">
        <w:t>Journal de travail</w:t>
      </w:r>
      <w:bookmarkEnd w:id="1147"/>
      <w:bookmarkEnd w:id="1148"/>
      <w:bookmarkEnd w:id="1149"/>
    </w:p>
    <w:p w14:paraId="0D67AFCA"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5DCF9599" w14:textId="77777777" w:rsidR="007F30AE" w:rsidRPr="007F30AE" w:rsidRDefault="00A3107E" w:rsidP="008E53F9">
      <w:pPr>
        <w:pStyle w:val="Titre2"/>
      </w:pPr>
      <w:bookmarkStart w:id="1150" w:name="_Toc128323786"/>
      <w:r>
        <w:t>Bibliographie</w:t>
      </w:r>
      <w:bookmarkEnd w:id="1150"/>
    </w:p>
    <w:p w14:paraId="7FAAF7C7"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5CF08E65" w14:textId="77777777" w:rsidR="00903FEF" w:rsidRPr="007F30AE" w:rsidRDefault="00903FEF" w:rsidP="008E53F9">
      <w:pPr>
        <w:pStyle w:val="Titre2"/>
      </w:pPr>
      <w:bookmarkStart w:id="1151" w:name="_Toc128323787"/>
      <w:r>
        <w:t>Webographie</w:t>
      </w:r>
      <w:bookmarkEnd w:id="1151"/>
    </w:p>
    <w:p w14:paraId="13939156" w14:textId="77777777" w:rsidR="00903FEF" w:rsidRPr="00920F4E" w:rsidRDefault="00903FEF" w:rsidP="002B1E09">
      <w:pPr>
        <w:pStyle w:val="Informations"/>
      </w:pPr>
      <w:r w:rsidRPr="00920F4E">
        <w:t>Références des sites Internet consultés durant le projet.</w:t>
      </w:r>
    </w:p>
    <w:p w14:paraId="1F3B3F26" w14:textId="77777777" w:rsidR="00903FEF" w:rsidRPr="007F30AE" w:rsidRDefault="00903FEF" w:rsidP="008E53F9">
      <w:pPr>
        <w:pStyle w:val="Titre1"/>
      </w:pPr>
      <w:bookmarkStart w:id="1152" w:name="_Toc128323788"/>
      <w:r>
        <w:t>Annexes</w:t>
      </w:r>
      <w:bookmarkEnd w:id="1152"/>
    </w:p>
    <w:p w14:paraId="3EF26368" w14:textId="77777777"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14:paraId="73DC5502"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6B631D3" w14:textId="77777777" w:rsidR="00903FEF" w:rsidRPr="00920F4E" w:rsidRDefault="00ED6F46" w:rsidP="002B1E09">
      <w:pPr>
        <w:pStyle w:val="Informations"/>
      </w:pPr>
      <w:r w:rsidRPr="00920F4E">
        <w:lastRenderedPageBreak/>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76A24E7B"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81921" w14:textId="77777777" w:rsidR="00906157" w:rsidRDefault="00906157">
      <w:r>
        <w:separator/>
      </w:r>
    </w:p>
  </w:endnote>
  <w:endnote w:type="continuationSeparator" w:id="0">
    <w:p w14:paraId="43983B45" w14:textId="77777777" w:rsidR="00906157" w:rsidRDefault="00906157">
      <w:r>
        <w:continuationSeparator/>
      </w:r>
    </w:p>
  </w:endnote>
  <w:endnote w:type="continuationNotice" w:id="1">
    <w:p w14:paraId="5EFF56E2" w14:textId="77777777" w:rsidR="00906157" w:rsidRDefault="009061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FFF44"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14:paraId="23F0AAE8" w14:textId="77777777" w:rsidTr="00E52B61">
      <w:trPr>
        <w:trHeight w:hRule="exact" w:val="227"/>
        <w:jc w:val="center"/>
      </w:trPr>
      <w:tc>
        <w:tcPr>
          <w:tcW w:w="3510" w:type="dxa"/>
          <w:vAlign w:val="center"/>
        </w:tcPr>
        <w:p w14:paraId="55F025F7" w14:textId="0211EF96" w:rsidR="00AA4393" w:rsidRDefault="00AA4393" w:rsidP="00742484">
          <w:pPr>
            <w:pStyle w:val="-Pieddepage"/>
          </w:pPr>
          <w:r w:rsidRPr="00742484">
            <w:t>Auteur</w:t>
          </w:r>
          <w:r w:rsidRPr="00000197">
            <w:rPr>
              <w:rFonts w:cs="Arial"/>
              <w:szCs w:val="16"/>
            </w:rPr>
            <w:t> :</w:t>
          </w:r>
          <w:r w:rsidR="00000000">
            <w:fldChar w:fldCharType="begin"/>
          </w:r>
          <w:r w:rsidR="00000000">
            <w:instrText xml:space="preserve"> AUTHOR   \* MERGEFORMAT </w:instrText>
          </w:r>
          <w:r w:rsidR="00000000">
            <w:fldChar w:fldCharType="separate"/>
          </w:r>
          <w:r w:rsidR="00132687" w:rsidRPr="00132687">
            <w:rPr>
              <w:rFonts w:cs="Arial"/>
              <w:noProof/>
              <w:szCs w:val="16"/>
            </w:rPr>
            <w:t>Mykola Zhuravel</w:t>
          </w:r>
          <w:r w:rsidR="00000000">
            <w:rPr>
              <w:rFonts w:cs="Arial"/>
              <w:noProof/>
              <w:szCs w:val="16"/>
            </w:rPr>
            <w:fldChar w:fldCharType="end"/>
          </w:r>
        </w:p>
        <w:p w14:paraId="78ED56F5" w14:textId="77777777" w:rsidR="00AA4393" w:rsidRPr="00000197" w:rsidRDefault="00AA4393" w:rsidP="002D7D46">
          <w:pPr>
            <w:pStyle w:val="-Pieddepage"/>
            <w:rPr>
              <w:rFonts w:cs="Arial"/>
              <w:szCs w:val="16"/>
            </w:rPr>
          </w:pPr>
        </w:p>
      </w:tc>
      <w:tc>
        <w:tcPr>
          <w:tcW w:w="2680" w:type="dxa"/>
          <w:vAlign w:val="center"/>
        </w:tcPr>
        <w:p w14:paraId="442DFA3A" w14:textId="77777777" w:rsidR="00AA4393" w:rsidRPr="00000197" w:rsidRDefault="00AA4393" w:rsidP="00955930">
          <w:pPr>
            <w:pStyle w:val="-Pieddepage"/>
            <w:jc w:val="center"/>
            <w:rPr>
              <w:rFonts w:cs="Arial"/>
              <w:szCs w:val="16"/>
            </w:rPr>
          </w:pPr>
        </w:p>
      </w:tc>
      <w:tc>
        <w:tcPr>
          <w:tcW w:w="3096" w:type="dxa"/>
          <w:vAlign w:val="center"/>
        </w:tcPr>
        <w:p w14:paraId="32E55B69" w14:textId="3D567A05"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132687">
            <w:rPr>
              <w:rFonts w:cs="Arial"/>
              <w:noProof/>
              <w:szCs w:val="16"/>
            </w:rPr>
            <w:t>26.03.2024</w:t>
          </w:r>
          <w:r w:rsidR="00A65F0B">
            <w:rPr>
              <w:rFonts w:cs="Arial"/>
              <w:szCs w:val="16"/>
            </w:rPr>
            <w:fldChar w:fldCharType="end"/>
          </w:r>
        </w:p>
      </w:tc>
    </w:tr>
    <w:tr w:rsidR="00AA4393" w:rsidRPr="00000197" w14:paraId="134EDA96" w14:textId="77777777" w:rsidTr="00E52B61">
      <w:trPr>
        <w:jc w:val="center"/>
      </w:trPr>
      <w:tc>
        <w:tcPr>
          <w:tcW w:w="3510" w:type="dxa"/>
          <w:vAlign w:val="center"/>
        </w:tcPr>
        <w:p w14:paraId="62D93F00" w14:textId="7B1A99D2"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4352D019"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B06148A" w14:textId="4745551F"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132687">
            <w:rPr>
              <w:rFonts w:cs="Arial"/>
              <w:noProof/>
              <w:szCs w:val="16"/>
            </w:rPr>
            <w:t>26.03.2024 16:06</w:t>
          </w:r>
          <w:r w:rsidR="00A65F0B">
            <w:rPr>
              <w:rFonts w:cs="Arial"/>
              <w:szCs w:val="16"/>
            </w:rPr>
            <w:fldChar w:fldCharType="end"/>
          </w:r>
        </w:p>
      </w:tc>
    </w:tr>
    <w:tr w:rsidR="00AA4393" w:rsidRPr="00000197" w14:paraId="136DD702" w14:textId="77777777" w:rsidTr="00E52B61">
      <w:trPr>
        <w:jc w:val="center"/>
      </w:trPr>
      <w:tc>
        <w:tcPr>
          <w:tcW w:w="3510" w:type="dxa"/>
          <w:vAlign w:val="center"/>
        </w:tcPr>
        <w:p w14:paraId="532467E9" w14:textId="1BCF3B00"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r w:rsidR="00000000">
            <w:fldChar w:fldCharType="begin"/>
          </w:r>
          <w:r w:rsidR="00000000">
            <w:instrText xml:space="preserve"> REVNUM   \* MERGEFORMAT </w:instrText>
          </w:r>
          <w:r w:rsidR="00000000">
            <w:fldChar w:fldCharType="separate"/>
          </w:r>
          <w:r w:rsidR="00132687" w:rsidRPr="00132687">
            <w:rPr>
              <w:rFonts w:cs="Arial"/>
              <w:noProof/>
              <w:szCs w:val="16"/>
            </w:rPr>
            <w:t>1</w:t>
          </w:r>
          <w:r w:rsidR="00000000">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A03E01">
            <w:rPr>
              <w:rFonts w:cs="Arial"/>
              <w:noProof/>
              <w:szCs w:val="16"/>
            </w:rPr>
            <w:t>29.04.2024 09:30</w:t>
          </w:r>
          <w:r w:rsidR="00A65F0B">
            <w:rPr>
              <w:rFonts w:cs="Arial"/>
              <w:szCs w:val="16"/>
            </w:rPr>
            <w:fldChar w:fldCharType="end"/>
          </w:r>
        </w:p>
      </w:tc>
      <w:tc>
        <w:tcPr>
          <w:tcW w:w="5776" w:type="dxa"/>
          <w:gridSpan w:val="2"/>
          <w:vAlign w:val="center"/>
        </w:tcPr>
        <w:p w14:paraId="36B3310F" w14:textId="670EB37A" w:rsidR="00AA4393" w:rsidRPr="00000197" w:rsidRDefault="00000000" w:rsidP="00955930">
          <w:pPr>
            <w:pStyle w:val="-Pieddepage"/>
            <w:jc w:val="right"/>
            <w:rPr>
              <w:rFonts w:cs="Arial"/>
              <w:szCs w:val="16"/>
            </w:rPr>
          </w:pPr>
          <w:r>
            <w:fldChar w:fldCharType="begin"/>
          </w:r>
          <w:r>
            <w:instrText xml:space="preserve"> FILENAME  \* FirstCap  \* MERGEFORMAT </w:instrText>
          </w:r>
          <w:r>
            <w:fldChar w:fldCharType="separate"/>
          </w:r>
          <w:r w:rsidR="00132687" w:rsidRPr="00132687">
            <w:rPr>
              <w:rFonts w:cs="Arial"/>
              <w:noProof/>
              <w:szCs w:val="16"/>
            </w:rPr>
            <w:t>Document1</w:t>
          </w:r>
          <w:r>
            <w:rPr>
              <w:rFonts w:cs="Arial"/>
              <w:noProof/>
              <w:szCs w:val="16"/>
            </w:rPr>
            <w:fldChar w:fldCharType="end"/>
          </w:r>
        </w:p>
      </w:tc>
    </w:tr>
  </w:tbl>
  <w:p w14:paraId="77DE10EF"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D987E"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949E3" w14:textId="77777777" w:rsidR="00906157" w:rsidRDefault="00906157">
      <w:r>
        <w:separator/>
      </w:r>
    </w:p>
  </w:footnote>
  <w:footnote w:type="continuationSeparator" w:id="0">
    <w:p w14:paraId="7DBCCFF8" w14:textId="77777777" w:rsidR="00906157" w:rsidRDefault="00906157">
      <w:r>
        <w:continuationSeparator/>
      </w:r>
    </w:p>
  </w:footnote>
  <w:footnote w:type="continuationNotice" w:id="1">
    <w:p w14:paraId="7B90F5F2" w14:textId="77777777" w:rsidR="00906157" w:rsidRDefault="009061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5D1AC"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5EE07415" w14:textId="77777777">
      <w:trPr>
        <w:trHeight w:val="536"/>
        <w:jc w:val="center"/>
      </w:trPr>
      <w:tc>
        <w:tcPr>
          <w:tcW w:w="2445" w:type="dxa"/>
          <w:vAlign w:val="center"/>
        </w:tcPr>
        <w:p w14:paraId="4597E486" w14:textId="77777777" w:rsidR="00AA4393" w:rsidRDefault="00AA4393" w:rsidP="00E12AE5">
          <w:pPr>
            <w:pStyle w:val="ETML"/>
          </w:pPr>
          <w:r w:rsidRPr="00B4738A">
            <w:t>ETML</w:t>
          </w:r>
        </w:p>
      </w:tc>
      <w:tc>
        <w:tcPr>
          <w:tcW w:w="4560" w:type="dxa"/>
          <w:vAlign w:val="center"/>
        </w:tcPr>
        <w:p w14:paraId="6F26C43E" w14:textId="77777777" w:rsidR="00AA4393" w:rsidRPr="00B4738A" w:rsidRDefault="00AA4393" w:rsidP="00B4738A"/>
      </w:tc>
      <w:tc>
        <w:tcPr>
          <w:tcW w:w="2283" w:type="dxa"/>
          <w:vAlign w:val="center"/>
        </w:tcPr>
        <w:p w14:paraId="3D436E04" w14:textId="77777777" w:rsidR="00AA4393" w:rsidRDefault="00AA4393" w:rsidP="001D72BA">
          <w:pPr>
            <w:pStyle w:val="En-tte"/>
            <w:jc w:val="right"/>
          </w:pPr>
          <w:r>
            <w:rPr>
              <w:noProof/>
            </w:rPr>
            <w:drawing>
              <wp:inline distT="0" distB="0" distL="0" distR="0" wp14:anchorId="44902D1D" wp14:editId="6A1F85F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3D2214B"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A1C2"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3"/>
  </w:num>
  <w:num w:numId="3" w16cid:durableId="722951399">
    <w:abstractNumId w:val="2"/>
  </w:num>
  <w:num w:numId="4" w16cid:durableId="231742127">
    <w:abstractNumId w:val="4"/>
  </w:num>
  <w:num w:numId="5" w16cid:durableId="571349081">
    <w:abstractNumId w:val="5"/>
  </w:num>
  <w:num w:numId="6" w16cid:durableId="459957811">
    <w:abstractNumId w:val="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ykola Zhuravel">
    <w15:presenceInfo w15:providerId="AD" w15:userId="S::pp14agq@eduvaud.ch::c44fbcc6-b613-4b1f-bbeb-c5adbe9276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87"/>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38F8"/>
    <w:rsid w:val="000B6BE0"/>
    <w:rsid w:val="000E7483"/>
    <w:rsid w:val="000F22B9"/>
    <w:rsid w:val="000F381C"/>
    <w:rsid w:val="0010591C"/>
    <w:rsid w:val="00111811"/>
    <w:rsid w:val="001124AC"/>
    <w:rsid w:val="00114120"/>
    <w:rsid w:val="00116C37"/>
    <w:rsid w:val="00116F07"/>
    <w:rsid w:val="00132687"/>
    <w:rsid w:val="0015167D"/>
    <w:rsid w:val="0015277F"/>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46E95"/>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67CA2"/>
    <w:rsid w:val="0067561D"/>
    <w:rsid w:val="006902A9"/>
    <w:rsid w:val="006966D0"/>
    <w:rsid w:val="006D0627"/>
    <w:rsid w:val="006E132F"/>
    <w:rsid w:val="006E2CE8"/>
    <w:rsid w:val="006E4DA8"/>
    <w:rsid w:val="007010E6"/>
    <w:rsid w:val="007118D3"/>
    <w:rsid w:val="007211A1"/>
    <w:rsid w:val="00740058"/>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82F78"/>
    <w:rsid w:val="00891718"/>
    <w:rsid w:val="008A464B"/>
    <w:rsid w:val="008C40C0"/>
    <w:rsid w:val="008D55CF"/>
    <w:rsid w:val="008E05FB"/>
    <w:rsid w:val="008E13F2"/>
    <w:rsid w:val="008E53F9"/>
    <w:rsid w:val="00902523"/>
    <w:rsid w:val="0090391B"/>
    <w:rsid w:val="00903FEF"/>
    <w:rsid w:val="00906157"/>
    <w:rsid w:val="00913294"/>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E3DB0"/>
    <w:rsid w:val="009F75DD"/>
    <w:rsid w:val="00A03E01"/>
    <w:rsid w:val="00A3107E"/>
    <w:rsid w:val="00A400FD"/>
    <w:rsid w:val="00A65F0B"/>
    <w:rsid w:val="00A706B7"/>
    <w:rsid w:val="00AA4393"/>
    <w:rsid w:val="00AB1CA6"/>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6ED2"/>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C677D"/>
    <w:rsid w:val="00ED0A19"/>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51131F"/>
  <w15:docId w15:val="{02E4E06D-B5F1-4740-A485-B282C11E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western">
    <w:name w:val="western"/>
    <w:basedOn w:val="Normal"/>
    <w:rsid w:val="00132687"/>
    <w:pPr>
      <w:spacing w:before="100" w:beforeAutospacing="1" w:after="142" w:line="276" w:lineRule="auto"/>
    </w:pPr>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64548">
      <w:bodyDiv w:val="1"/>
      <w:marLeft w:val="0"/>
      <w:marRight w:val="0"/>
      <w:marTop w:val="0"/>
      <w:marBottom w:val="0"/>
      <w:divBdr>
        <w:top w:val="none" w:sz="0" w:space="0" w:color="auto"/>
        <w:left w:val="none" w:sz="0" w:space="0" w:color="auto"/>
        <w:bottom w:val="none" w:sz="0" w:space="0" w:color="auto"/>
        <w:right w:val="none" w:sz="0" w:space="0" w:color="auto"/>
      </w:divBdr>
    </w:div>
    <w:div w:id="148245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kzhuravel\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9</TotalTime>
  <Pages>13</Pages>
  <Words>4022</Words>
  <Characters>22125</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26095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Mykola Zhuravel</dc:creator>
  <cp:lastModifiedBy>Mykola Zhuravel</cp:lastModifiedBy>
  <cp:revision>1</cp:revision>
  <cp:lastPrinted>2024-03-26T15:06:00Z</cp:lastPrinted>
  <dcterms:created xsi:type="dcterms:W3CDTF">2024-03-26T15:05:00Z</dcterms:created>
  <dcterms:modified xsi:type="dcterms:W3CDTF">2024-04-29T07:31:00Z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